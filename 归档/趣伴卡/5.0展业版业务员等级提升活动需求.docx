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Hans"/>
        </w:rPr>
        <w:t>展业版业务员等级提升活动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Theme="minorEastAsia"/>
          <w:b/>
          <w:bCs/>
          <w:sz w:val="22"/>
          <w:szCs w:val="28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一、需求内容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活动时间：</w:t>
      </w:r>
      <w:r>
        <w:rPr>
          <w:rFonts w:hint="default"/>
          <w:b w:val="0"/>
          <w:bCs w:val="0"/>
          <w:sz w:val="22"/>
          <w:szCs w:val="28"/>
          <w:lang w:eastAsia="zh-CN"/>
        </w:rPr>
        <w:t>12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月</w:t>
      </w:r>
      <w:r>
        <w:rPr>
          <w:rFonts w:hint="default"/>
          <w:b w:val="0"/>
          <w:bCs w:val="0"/>
          <w:sz w:val="22"/>
          <w:szCs w:val="28"/>
          <w:lang w:eastAsia="zh-Hans"/>
        </w:rPr>
        <w:t>1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日</w:t>
      </w:r>
      <w:r>
        <w:rPr>
          <w:rFonts w:hint="default"/>
          <w:b w:val="0"/>
          <w:bCs w:val="0"/>
          <w:sz w:val="22"/>
          <w:szCs w:val="28"/>
          <w:lang w:eastAsia="zh-Hans"/>
        </w:rPr>
        <w:t>-3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月</w:t>
      </w:r>
      <w:r>
        <w:rPr>
          <w:rFonts w:hint="default"/>
          <w:b w:val="0"/>
          <w:bCs w:val="0"/>
          <w:sz w:val="22"/>
          <w:szCs w:val="28"/>
          <w:lang w:eastAsia="zh-Hans"/>
        </w:rPr>
        <w:t>31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日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活动规则</w:t>
      </w:r>
      <w:r>
        <w:rPr>
          <w:rFonts w:hint="eastAsia"/>
          <w:lang w:val="en-US" w:eastAsia="zh-Hans"/>
        </w:rPr>
        <w:t>：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活动业绩等级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在活动期内，任意时间月度团队总直推奖励（渠道总直推奖励）≥</w:t>
      </w:r>
      <w:r>
        <w:rPr>
          <w:rFonts w:hint="default"/>
          <w:lang w:eastAsia="zh-Hans"/>
        </w:rPr>
        <w:t>2022</w:t>
      </w:r>
      <w:r>
        <w:rPr>
          <w:rFonts w:hint="eastAsia"/>
          <w:lang w:val="en-US" w:eastAsia="zh-Hans"/>
        </w:rPr>
        <w:t>元时，按照原月度激励计划计算当月等级时，算出的等级</w:t>
      </w:r>
      <w:r>
        <w:rPr>
          <w:rFonts w:hint="default"/>
          <w:lang w:eastAsia="zh-Hans"/>
        </w:rPr>
        <w:t>+1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业绩达到L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的业务员，在活动期赋予L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等级，给予业务员</w:t>
      </w:r>
      <w:r>
        <w:rPr>
          <w:rFonts w:hint="default"/>
          <w:lang w:eastAsia="zh-Hans"/>
        </w:rPr>
        <w:t>12%</w:t>
      </w:r>
      <w:r>
        <w:rPr>
          <w:rFonts w:hint="eastAsia"/>
          <w:lang w:val="en-US" w:eastAsia="zh-Hans"/>
        </w:rPr>
        <w:t>的月度激励奖比例。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活动人员等级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在活动期内，不论团队总直推奖励金额达到多少，任意时间团队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渠道总人数（含本人）达到下表中人数时，计算当月等级时，按表中对应等级赋予业务员等级。</w:t>
      </w:r>
    </w:p>
    <w:tbl>
      <w:tblPr>
        <w:tblStyle w:val="2"/>
        <w:tblpPr w:leftFromText="180" w:rightFromText="180" w:vertAnchor="text" w:horzAnchor="page" w:tblpX="2345" w:tblpY="237"/>
        <w:tblOverlap w:val="never"/>
        <w:tblW w:w="28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936"/>
        <w:gridCol w:w="936"/>
      </w:tblGrid>
      <w:tr>
        <w:trPr>
          <w:trHeight w:val="334" w:hRule="atLeast"/>
        </w:trPr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L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1</w:t>
            </w:r>
          </w:p>
        </w:tc>
      </w:tr>
      <w:tr>
        <w:trPr>
          <w:trHeight w:val="334" w:hRule="atLeast"/>
        </w:trPr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L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2</w:t>
            </w:r>
          </w:p>
        </w:tc>
      </w:tr>
      <w:tr>
        <w:trPr>
          <w:trHeight w:val="334" w:hRule="atLeast"/>
        </w:trPr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999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L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3</w:t>
            </w:r>
          </w:p>
        </w:tc>
      </w:tr>
      <w:tr>
        <w:trPr>
          <w:trHeight w:val="334" w:hRule="atLeast"/>
        </w:trPr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4999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L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4</w:t>
            </w:r>
          </w:p>
        </w:tc>
      </w:tr>
      <w:tr>
        <w:trPr>
          <w:trHeight w:val="334" w:hRule="atLeast"/>
        </w:trPr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9999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L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5</w:t>
            </w:r>
          </w:p>
        </w:tc>
      </w:tr>
      <w:tr>
        <w:trPr>
          <w:trHeight w:val="334" w:hRule="atLeast"/>
        </w:trPr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29999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L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Hans" w:bidi="ar"/>
              </w:rPr>
              <w:t>6</w:t>
            </w:r>
          </w:p>
        </w:tc>
      </w:tr>
      <w:tr>
        <w:trPr>
          <w:trHeight w:val="334" w:hRule="atLeast"/>
        </w:trPr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righ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Han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Hans"/>
              </w:rPr>
              <w:t>L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Hans"/>
              </w:rPr>
              <w:t>7</w:t>
            </w:r>
          </w:p>
        </w:tc>
      </w:tr>
    </w:tbl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Hans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按照（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）（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）计算的等级和保护期等级，在实际计算奖励时取最高等级。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影响范围：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展业版页面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合作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月度激励奖详情中的历史业务员等级，奖励比例，需按照实际、活动业绩等级、活动人员等级、手动设置等级最高者进行展示。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展业版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合作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月度激励奖模块展示最高等级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实际计算月度激励奖励发放时，按照活动业绩等级、活动人员等级、手动设置等级最高者进行计算。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受影响的业务员范围：普通业务员，一代，虚拟一代的等级均跟随活动进行处理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活动页面：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展业版首页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活动列表中增加该活动入口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点击进入活动落地页后可查看示例数据，如原型：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1776730" cy="3857625"/>
            <wp:effectExtent l="0" t="0" r="1270" b="3175"/>
            <wp:wrapTight wrapText="bothSides">
              <wp:wrapPolygon>
                <wp:start x="0" y="0"/>
                <wp:lineTo x="0" y="21476"/>
                <wp:lineTo x="21307" y="21476"/>
                <wp:lineTo x="2130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常规等级展示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展示用户根据当前总直推奖励可达到的等级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活动等级展示，展示用户按活动规则可达到的最高等级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产品推广按钮可进入推广页面，团队拓展页面进入团队拓展海报页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数据维护：</w:t>
      </w:r>
    </w:p>
    <w:p>
      <w:pPr>
        <w:bidi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增加L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等级start值为</w:t>
      </w:r>
      <w:r>
        <w:rPr>
          <w:rFonts w:hint="default"/>
          <w:lang w:eastAsia="zh-Hans"/>
        </w:rPr>
        <w:t>99999998</w:t>
      </w:r>
      <w:r>
        <w:rPr>
          <w:rFonts w:hint="eastAsia"/>
          <w:lang w:val="en-US" w:eastAsia="zh-Hans"/>
        </w:rPr>
        <w:t>，将L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等级的end值改为</w:t>
      </w:r>
      <w:r>
        <w:rPr>
          <w:rFonts w:hint="default"/>
          <w:lang w:eastAsia="zh-Hans"/>
        </w:rPr>
        <w:t>99999997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控台：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增加子活动类型：</w:t>
      </w:r>
      <w:ins w:id="0" w:author="风过之痕" w:date="2022-12-12T16:49:34Z">
        <w:r>
          <w:rPr>
            <w:rFonts w:hint="eastAsia"/>
            <w:lang w:val="en-US" w:eastAsia="zh-Hans"/>
          </w:rPr>
          <w:t>按</w:t>
        </w:r>
      </w:ins>
      <w:ins w:id="1" w:author="风过之痕" w:date="2022-12-12T16:49:41Z">
        <w:r>
          <w:rPr>
            <w:rFonts w:hint="eastAsia"/>
            <w:lang w:val="en-US" w:eastAsia="zh-Hans"/>
          </w:rPr>
          <w:t>团队</w:t>
        </w:r>
      </w:ins>
      <w:ins w:id="2" w:author="风过之痕" w:date="2022-12-12T16:49:42Z">
        <w:r>
          <w:rPr>
            <w:rFonts w:hint="eastAsia"/>
            <w:lang w:val="en-US" w:eastAsia="zh-Hans"/>
          </w:rPr>
          <w:t>业绩</w:t>
        </w:r>
      </w:ins>
      <w:r>
        <w:rPr>
          <w:rFonts w:hint="eastAsia"/>
          <w:lang w:val="en-US" w:eastAsia="zh-Hans"/>
        </w:rPr>
        <w:t>赠送等级</w:t>
      </w:r>
      <w:ins w:id="3" w:author="风过之痕" w:date="2022-12-12T16:49:44Z">
        <w:r>
          <w:rPr>
            <w:rFonts w:hint="eastAsia"/>
            <w:lang w:val="en-US" w:eastAsia="zh-Hans"/>
          </w:rPr>
          <w:t>、</w:t>
        </w:r>
      </w:ins>
      <w:ins w:id="4" w:author="风过之痕" w:date="2022-12-12T16:49:45Z">
        <w:r>
          <w:rPr>
            <w:rFonts w:hint="eastAsia"/>
            <w:lang w:val="en-US" w:eastAsia="zh-Hans"/>
          </w:rPr>
          <w:t>按</w:t>
        </w:r>
      </w:ins>
      <w:ins w:id="5" w:author="风过之痕" w:date="2022-12-12T16:49:46Z">
        <w:r>
          <w:rPr>
            <w:rFonts w:hint="eastAsia"/>
            <w:lang w:val="en-US" w:eastAsia="zh-Hans"/>
          </w:rPr>
          <w:t>团队</w:t>
        </w:r>
      </w:ins>
      <w:ins w:id="6" w:author="风过之痕" w:date="2022-12-12T16:49:47Z">
        <w:r>
          <w:rPr>
            <w:rFonts w:hint="eastAsia"/>
            <w:lang w:val="en-US" w:eastAsia="zh-Hans"/>
          </w:rPr>
          <w:t>人员</w:t>
        </w:r>
      </w:ins>
      <w:ins w:id="7" w:author="风过之痕" w:date="2022-12-12T16:49:48Z">
        <w:r>
          <w:rPr>
            <w:rFonts w:hint="eastAsia"/>
            <w:lang w:val="en-US" w:eastAsia="zh-Hans"/>
          </w:rPr>
          <w:t>数</w:t>
        </w:r>
      </w:ins>
      <w:ins w:id="8" w:author="风过之痕" w:date="2022-12-12T16:49:50Z">
        <w:r>
          <w:rPr>
            <w:rFonts w:hint="eastAsia"/>
            <w:lang w:val="en-US" w:eastAsia="zh-Hans"/>
          </w:rPr>
          <w:t>赠送等级</w:t>
        </w:r>
      </w:ins>
      <w:ins w:id="9" w:author="风过之痕" w:date="2022-12-12T16:49:57Z">
        <w:r>
          <w:rPr>
            <w:rFonts w:hint="eastAsia"/>
            <w:lang w:val="en-US" w:eastAsia="zh-Hans"/>
          </w:rPr>
          <w:t>。</w:t>
        </w:r>
      </w:ins>
    </w:p>
    <w:p>
      <w:pPr>
        <w:bidi w:val="0"/>
        <w:jc w:val="left"/>
        <w:rPr>
          <w:rFonts w:hint="default"/>
          <w:lang w:eastAsia="zh-Hans"/>
        </w:rPr>
      </w:pPr>
    </w:p>
    <w:p>
      <w:pPr>
        <w:bidi w:val="0"/>
        <w:jc w:val="left"/>
        <w:rPr>
          <w:ins w:id="10" w:author="风过之痕" w:date="2022-12-12T17:10:36Z"/>
        </w:rPr>
      </w:pPr>
      <w:r>
        <w:drawing>
          <wp:inline distT="0" distB="0" distL="114300" distR="114300">
            <wp:extent cx="5273675" cy="2756535"/>
            <wp:effectExtent l="0" t="0" r="952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ins w:id="11" w:author="风过之痕" w:date="2022-12-12T17:11:07Z"/>
          <w:rFonts w:hint="eastAsia"/>
          <w:lang w:val="en-US" w:eastAsia="zh-Hans"/>
        </w:rPr>
      </w:pPr>
      <w:ins w:id="12" w:author="风过之痕" w:date="2022-12-12T17:10:36Z">
        <w:r>
          <w:rPr>
            <w:rFonts w:hint="default" w:cstheme="minorBidi"/>
            <w:kern w:val="2"/>
            <w:sz w:val="21"/>
            <w:szCs w:val="24"/>
            <w:lang w:eastAsia="zh-Hans" w:bidi="ar-SA"/>
          </w:rPr>
          <w:tab/>
        </w:r>
      </w:ins>
      <w:ins w:id="13" w:author="风过之痕" w:date="2022-12-12T17:10:46Z">
        <w:r>
          <w:rPr>
            <w:rFonts w:hint="eastAsia"/>
            <w:lang w:val="en-US" w:eastAsia="zh-Hans"/>
          </w:rPr>
          <w:t>业务员</w:t>
        </w:r>
      </w:ins>
      <w:ins w:id="14" w:author="风过之痕" w:date="2022-12-12T17:10:48Z">
        <w:r>
          <w:rPr>
            <w:rFonts w:hint="eastAsia"/>
            <w:lang w:val="en-US" w:eastAsia="zh-Hans"/>
          </w:rPr>
          <w:t>管理</w:t>
        </w:r>
      </w:ins>
      <w:ins w:id="15" w:author="风过之痕" w:date="2022-12-12T17:10:50Z">
        <w:r>
          <w:rPr>
            <w:rFonts w:hint="eastAsia"/>
            <w:lang w:val="en-US" w:eastAsia="zh-Hans"/>
          </w:rPr>
          <w:t>菜单</w:t>
        </w:r>
      </w:ins>
      <w:ins w:id="16" w:author="风过之痕" w:date="2022-12-12T17:10:59Z">
        <w:r>
          <w:rPr>
            <w:rFonts w:hint="eastAsia"/>
            <w:lang w:val="en-US" w:eastAsia="zh-Hans"/>
          </w:rPr>
          <w:t>查询</w:t>
        </w:r>
      </w:ins>
      <w:ins w:id="17" w:author="风过之痕" w:date="2022-12-12T17:10:53Z">
        <w:r>
          <w:rPr>
            <w:rFonts w:hint="eastAsia"/>
            <w:lang w:val="en-US" w:eastAsia="zh-Hans"/>
          </w:rPr>
          <w:t>增加</w:t>
        </w:r>
      </w:ins>
      <w:ins w:id="18" w:author="风过之痕" w:date="2022-12-12T17:10:55Z">
        <w:r>
          <w:rPr>
            <w:rFonts w:hint="eastAsia"/>
            <w:lang w:val="en-US" w:eastAsia="zh-Hans"/>
          </w:rPr>
          <w:t>数据列</w:t>
        </w:r>
      </w:ins>
      <w:ins w:id="19" w:author="风过之痕" w:date="2022-12-12T17:11:05Z">
        <w:r>
          <w:rPr>
            <w:rFonts w:hint="eastAsia"/>
            <w:lang w:val="en-US" w:eastAsia="zh-Hans"/>
          </w:rPr>
          <w:t>团队总人数</w:t>
        </w:r>
      </w:ins>
      <w:ins w:id="20" w:author="风过之痕" w:date="2022-12-12T17:10:37Z">
        <w:r>
          <w:rPr>
            <w:rFonts w:hint="eastAsia"/>
            <w:lang w:val="en-US" w:eastAsia="zh-Hans"/>
          </w:rPr>
          <w:t>。</w:t>
        </w:r>
      </w:ins>
    </w:p>
    <w:p>
      <w:pPr>
        <w:numPr>
          <w:ilvl w:val="-1"/>
          <w:numId w:val="0"/>
        </w:numPr>
        <w:ind w:left="420" w:leftChars="0" w:firstLine="0" w:firstLineChars="0"/>
        <w:jc w:val="both"/>
        <w:rPr>
          <w:ins w:id="22" w:author="风过之痕" w:date="2022-12-12T17:10:37Z"/>
          <w:rFonts w:hint="eastAsia"/>
          <w:lang w:val="en-US" w:eastAsia="zh-Hans"/>
        </w:rPr>
        <w:pPrChange w:id="21" w:author="风过之痕" w:date="2022-12-12T17:11:08Z">
          <w:pPr>
            <w:numPr>
              <w:ilvl w:val="1"/>
              <w:numId w:val="1"/>
            </w:numPr>
            <w:ind w:left="840" w:leftChars="0" w:hanging="420" w:firstLineChars="0"/>
            <w:jc w:val="both"/>
          </w:pPr>
        </w:pPrChange>
      </w:pPr>
      <w:ins w:id="23" w:author="风过之痕" w:date="2022-12-12T17:14:46Z">
        <w:r>
          <w:rPr/>
          <w:drawing>
            <wp:inline distT="0" distB="0" distL="114300" distR="114300">
              <wp:extent cx="5272405" cy="2087880"/>
              <wp:effectExtent l="0" t="0" r="10795" b="20320"/>
              <wp:docPr id="3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1"/>
                      <pic:cNvPicPr>
                        <a:picLocks noChangeAspect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2405" cy="2087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tabs>
          <w:tab w:val="left" w:pos="2470"/>
        </w:tabs>
        <w:bidi w:val="0"/>
        <w:jc w:val="left"/>
        <w:rPr>
          <w:ins w:id="26" w:author="风过之痕" w:date="2022-12-12T17:14:52Z"/>
          <w:rFonts w:hint="default" w:asciiTheme="minorHAnsi" w:hAnsiTheme="minorHAnsi" w:eastAsiaTheme="minorEastAsia" w:cstheme="minorBidi"/>
          <w:kern w:val="2"/>
          <w:sz w:val="21"/>
          <w:szCs w:val="24"/>
          <w:lang w:eastAsia="zh-Hans" w:bidi="ar-SA"/>
        </w:rPr>
        <w:pPrChange w:id="25" w:author="风过之痕" w:date="2022-12-12T17:10:36Z">
          <w:pPr>
            <w:bidi w:val="0"/>
            <w:jc w:val="left"/>
          </w:pPr>
        </w:pPrChange>
      </w:pPr>
    </w:p>
    <w:p>
      <w:pPr>
        <w:tabs>
          <w:tab w:val="left" w:pos="2470"/>
        </w:tabs>
        <w:bidi w:val="0"/>
        <w:jc w:val="left"/>
        <w:rPr>
          <w:ins w:id="28" w:author="风过之痕" w:date="2022-12-14T13:58:51Z"/>
          <w:rFonts w:hint="eastAsia" w:cstheme="minorBidi"/>
          <w:kern w:val="2"/>
          <w:sz w:val="21"/>
          <w:szCs w:val="24"/>
          <w:lang w:val="en-US" w:eastAsia="zh-Hans" w:bidi="ar-SA"/>
        </w:rPr>
        <w:pPrChange w:id="27" w:author="风过之痕" w:date="2022-12-12T17:10:36Z">
          <w:pPr>
            <w:bidi w:val="0"/>
            <w:jc w:val="left"/>
          </w:pPr>
        </w:pPrChange>
      </w:pPr>
      <w:ins w:id="29" w:author="风过之痕" w:date="2022-12-12T17:14:55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仅页面</w:t>
        </w:r>
      </w:ins>
      <w:ins w:id="30" w:author="风过之痕" w:date="2022-12-12T17:14:57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查看</w:t>
        </w:r>
      </w:ins>
      <w:ins w:id="31" w:author="风过之痕" w:date="2022-12-12T17:15:00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有</w:t>
        </w:r>
      </w:ins>
      <w:ins w:id="32" w:author="风过之痕" w:date="2022-12-12T17:15:01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此列</w:t>
        </w:r>
      </w:ins>
      <w:ins w:id="33" w:author="风过之痕" w:date="2022-12-12T17:15:02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，</w:t>
        </w:r>
      </w:ins>
      <w:ins w:id="34" w:author="风过之痕" w:date="2022-12-12T17:15:03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导出</w:t>
        </w:r>
      </w:ins>
      <w:ins w:id="35" w:author="风过之痕" w:date="2022-12-12T17:15:04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中</w:t>
        </w:r>
      </w:ins>
      <w:ins w:id="36" w:author="风过之痕" w:date="2022-12-12T17:15:05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无</w:t>
        </w:r>
      </w:ins>
      <w:ins w:id="37" w:author="风过之痕" w:date="2022-12-12T17:15:07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此列</w:t>
        </w:r>
      </w:ins>
      <w:ins w:id="38" w:author="风过之痕" w:date="2022-12-12T17:15:08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数据</w:t>
        </w:r>
      </w:ins>
      <w:ins w:id="39" w:author="风过之痕" w:date="2022-12-12T17:15:09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，</w:t>
        </w:r>
      </w:ins>
      <w:ins w:id="40" w:author="风过之痕" w:date="2022-12-12T17:15:11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点击后</w:t>
        </w:r>
      </w:ins>
      <w:ins w:id="41" w:author="风过之痕" w:date="2022-12-12T17:15:15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弹窗展示对应</w:t>
        </w:r>
      </w:ins>
      <w:ins w:id="42" w:author="风过之痕" w:date="2022-12-12T17:15:16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业务员</w:t>
        </w:r>
      </w:ins>
      <w:ins w:id="43" w:author="风过之痕" w:date="2022-12-12T17:15:17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的</w:t>
        </w:r>
      </w:ins>
      <w:ins w:id="44" w:author="风过之痕" w:date="2022-12-12T17:15:18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团队</w:t>
        </w:r>
      </w:ins>
      <w:ins w:id="45" w:author="风过之痕" w:date="2022-12-12T17:15:19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总人数</w:t>
        </w:r>
      </w:ins>
      <w:ins w:id="46" w:author="风过之痕" w:date="2022-12-12T17:15:21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（</w:t>
        </w:r>
      </w:ins>
      <w:ins w:id="47" w:author="风过之痕" w:date="2022-12-12T17:15:22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含</w:t>
        </w:r>
      </w:ins>
      <w:ins w:id="48" w:author="风过之痕" w:date="2022-12-12T17:15:23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该</w:t>
        </w:r>
      </w:ins>
      <w:ins w:id="49" w:author="风过之痕" w:date="2022-12-12T17:15:24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业务员</w:t>
        </w:r>
      </w:ins>
      <w:ins w:id="50" w:author="风过之痕" w:date="2022-12-12T17:15:25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自己</w:t>
        </w:r>
      </w:ins>
      <w:ins w:id="51" w:author="风过之痕" w:date="2022-12-12T17:15:21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）</w:t>
        </w:r>
      </w:ins>
      <w:ins w:id="52" w:author="风过之痕" w:date="2022-12-12T17:15:28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，</w:t>
        </w:r>
      </w:ins>
      <w:ins w:id="53" w:author="风过之痕" w:date="2022-12-12T17:15:29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数据</w:t>
        </w:r>
      </w:ins>
      <w:ins w:id="54" w:author="风过之痕" w:date="2022-12-12T17:15:30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来自</w:t>
        </w:r>
      </w:ins>
      <w:ins w:id="55" w:author="风过之痕" w:date="2022-12-12T17:15:31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拓客</w:t>
        </w:r>
      </w:ins>
      <w:ins w:id="56" w:author="风过之痕" w:date="2022-12-12T17:15:32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查询接口</w:t>
        </w:r>
      </w:ins>
    </w:p>
    <w:p>
      <w:pPr>
        <w:numPr>
          <w:ilvl w:val="1"/>
          <w:numId w:val="1"/>
        </w:numPr>
        <w:ind w:left="840" w:leftChars="0" w:hanging="420" w:firstLineChars="0"/>
        <w:jc w:val="both"/>
        <w:rPr>
          <w:ins w:id="57" w:author="风过之痕" w:date="2022-12-14T13:58:51Z"/>
          <w:rFonts w:hint="eastAsia"/>
          <w:lang w:val="en-US" w:eastAsia="zh-Hans"/>
        </w:rPr>
      </w:pPr>
      <w:ins w:id="58" w:author="风过之痕" w:date="2022-12-14T13:58:51Z">
        <w:r>
          <w:rPr>
            <w:rFonts w:hint="default" w:cstheme="minorBidi"/>
            <w:kern w:val="2"/>
            <w:sz w:val="21"/>
            <w:szCs w:val="24"/>
            <w:lang w:eastAsia="zh-Hans" w:bidi="ar-SA"/>
          </w:rPr>
          <w:tab/>
        </w:r>
      </w:ins>
      <w:ins w:id="59" w:author="风过之痕" w:date="2022-12-14T13:59:04Z">
        <w:r>
          <w:rPr>
            <w:rFonts w:hint="eastAsia"/>
            <w:lang w:val="en-US" w:eastAsia="zh-Hans"/>
          </w:rPr>
          <w:t>活动组</w:t>
        </w:r>
      </w:ins>
      <w:ins w:id="60" w:author="风过之痕" w:date="2022-12-14T14:00:07Z">
        <w:r>
          <w:rPr>
            <w:rFonts w:hint="eastAsia"/>
            <w:lang w:val="en-US" w:eastAsia="zh-Hans"/>
          </w:rPr>
          <w:t>配置</w:t>
        </w:r>
      </w:ins>
      <w:ins w:id="61" w:author="风过之痕" w:date="2022-12-14T13:59:10Z">
        <w:r>
          <w:rPr>
            <w:rFonts w:hint="eastAsia"/>
            <w:lang w:val="en-US" w:eastAsia="zh-Hans"/>
          </w:rPr>
          <w:t>新增</w:t>
        </w:r>
      </w:ins>
      <w:ins w:id="62" w:author="风过之痕" w:date="2022-12-14T13:59:11Z">
        <w:r>
          <w:rPr>
            <w:rFonts w:hint="eastAsia"/>
            <w:lang w:val="en-US" w:eastAsia="zh-Hans"/>
          </w:rPr>
          <w:t>时</w:t>
        </w:r>
      </w:ins>
      <w:ins w:id="63" w:author="风过之痕" w:date="2022-12-14T13:59:14Z">
        <w:r>
          <w:rPr>
            <w:rFonts w:hint="eastAsia"/>
            <w:lang w:val="en-US" w:eastAsia="zh-Hans"/>
          </w:rPr>
          <w:t>增加</w:t>
        </w:r>
      </w:ins>
      <w:ins w:id="64" w:author="风过之痕" w:date="2022-12-14T13:59:15Z">
        <w:r>
          <w:rPr>
            <w:rFonts w:hint="eastAsia"/>
            <w:lang w:val="en-US" w:eastAsia="zh-Hans"/>
          </w:rPr>
          <w:t>录入</w:t>
        </w:r>
      </w:ins>
      <w:ins w:id="65" w:author="风过之痕" w:date="2022-12-14T13:59:17Z">
        <w:r>
          <w:rPr>
            <w:rFonts w:hint="eastAsia"/>
            <w:lang w:val="en-US" w:eastAsia="zh-Hans"/>
          </w:rPr>
          <w:t>活动</w:t>
        </w:r>
      </w:ins>
      <w:ins w:id="66" w:author="风过之痕" w:date="2022-12-14T14:00:15Z">
        <w:r>
          <w:rPr>
            <w:rFonts w:hint="eastAsia"/>
            <w:lang w:val="en-US" w:eastAsia="zh-Hans"/>
          </w:rPr>
          <w:t>ID</w:t>
        </w:r>
      </w:ins>
      <w:ins w:id="67" w:author="风过之痕" w:date="2022-12-14T13:58:51Z">
        <w:r>
          <w:rPr>
            <w:rFonts w:hint="eastAsia"/>
            <w:lang w:val="en-US" w:eastAsia="zh-Hans"/>
          </w:rPr>
          <w:t>。</w:t>
        </w:r>
      </w:ins>
    </w:p>
    <w:p>
      <w:pPr>
        <w:tabs>
          <w:tab w:val="left" w:pos="2470"/>
        </w:tabs>
        <w:bidi w:val="0"/>
        <w:jc w:val="left"/>
        <w:rPr>
          <w:ins w:id="69" w:author="风过之痕" w:date="2022-12-14T14:01:50Z"/>
        </w:rPr>
        <w:pPrChange w:id="68" w:author="风过之痕" w:date="2022-12-12T17:10:36Z">
          <w:pPr>
            <w:bidi w:val="0"/>
            <w:jc w:val="left"/>
          </w:pPr>
        </w:pPrChange>
      </w:pPr>
      <w:ins w:id="70" w:author="风过之痕" w:date="2022-12-14T14:01:41Z">
        <w:r>
          <w:rPr/>
          <w:drawing>
            <wp:inline distT="0" distB="0" distL="114300" distR="114300">
              <wp:extent cx="4729480" cy="2390775"/>
              <wp:effectExtent l="0" t="0" r="20320" b="22225"/>
              <wp:docPr id="4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图片 1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29480" cy="2390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tabs>
          <w:tab w:val="left" w:pos="2470"/>
        </w:tabs>
        <w:bidi w:val="0"/>
        <w:jc w:val="left"/>
        <w:rPr>
          <w:ins w:id="73" w:author="风过之痕" w:date="2022-12-14T14:02:23Z"/>
          <w:rFonts w:hint="eastAsia"/>
          <w:lang w:val="en-US" w:eastAsia="zh-Hans"/>
        </w:rPr>
        <w:pPrChange w:id="72" w:author="风过之痕" w:date="2022-12-12T17:10:36Z">
          <w:pPr>
            <w:bidi w:val="0"/>
            <w:jc w:val="left"/>
          </w:pPr>
        </w:pPrChange>
      </w:pPr>
      <w:ins w:id="74" w:author="风过之痕" w:date="2022-12-14T14:02:15Z">
        <w:r>
          <w:rPr>
            <w:rFonts w:hint="eastAsia"/>
            <w:lang w:val="en-US" w:eastAsia="zh-Hans"/>
          </w:rPr>
          <w:t>修改</w:t>
        </w:r>
      </w:ins>
      <w:ins w:id="75" w:author="风过之痕" w:date="2022-12-14T14:02:16Z">
        <w:r>
          <w:rPr>
            <w:rFonts w:hint="eastAsia"/>
            <w:lang w:val="en-US" w:eastAsia="zh-Hans"/>
          </w:rPr>
          <w:t>时</w:t>
        </w:r>
      </w:ins>
      <w:ins w:id="76" w:author="风过之痕" w:date="2022-12-14T14:02:19Z">
        <w:r>
          <w:rPr>
            <w:rFonts w:hint="eastAsia"/>
            <w:lang w:val="en-US" w:eastAsia="zh-Hans"/>
          </w:rPr>
          <w:t>活动ID</w:t>
        </w:r>
      </w:ins>
      <w:ins w:id="77" w:author="风过之痕" w:date="2022-12-14T14:02:21Z">
        <w:r>
          <w:rPr>
            <w:rFonts w:hint="eastAsia"/>
            <w:lang w:val="en-US" w:eastAsia="zh-Hans"/>
          </w:rPr>
          <w:t>为</w:t>
        </w:r>
      </w:ins>
      <w:ins w:id="78" w:author="风过之痕" w:date="2022-12-14T14:02:22Z">
        <w:r>
          <w:rPr>
            <w:rFonts w:hint="eastAsia"/>
            <w:lang w:val="en-US" w:eastAsia="zh-Hans"/>
          </w:rPr>
          <w:t>不可修改</w:t>
        </w:r>
      </w:ins>
    </w:p>
    <w:p>
      <w:pPr>
        <w:tabs>
          <w:tab w:val="left" w:pos="2470"/>
        </w:tabs>
        <w:bidi w:val="0"/>
        <w:jc w:val="left"/>
        <w:rPr>
          <w:ins w:id="80" w:author="风过之痕" w:date="2022-12-14T14:11:37Z"/>
        </w:rPr>
        <w:pPrChange w:id="79" w:author="风过之痕" w:date="2022-12-12T17:10:36Z">
          <w:pPr>
            <w:bidi w:val="0"/>
            <w:jc w:val="left"/>
          </w:pPr>
        </w:pPrChange>
      </w:pPr>
      <w:ins w:id="81" w:author="风过之痕" w:date="2022-12-14T14:08:17Z">
        <w:bookmarkStart w:id="0" w:name="_GoBack"/>
        <w:r>
          <w:rPr/>
          <w:drawing>
            <wp:inline distT="0" distB="0" distL="114300" distR="114300">
              <wp:extent cx="3975735" cy="2116455"/>
              <wp:effectExtent l="0" t="0" r="12065" b="17145"/>
              <wp:docPr id="5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图片 2"/>
                      <pic:cNvPicPr>
                        <a:picLocks noChangeAspect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75735" cy="2116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End w:id="0"/>
      </w:ins>
    </w:p>
    <w:p>
      <w:pPr>
        <w:bidi w:val="0"/>
        <w:jc w:val="left"/>
        <w:rPr>
          <w:ins w:id="84" w:author="风过之痕" w:date="2022-12-14T14:11:37Z"/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pPrChange w:id="83" w:author="风过之痕" w:date="2022-12-14T14:11:37Z">
          <w:pPr>
            <w:bidi w:val="0"/>
            <w:jc w:val="left"/>
          </w:pPr>
        </w:pPrChange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ins w:id="85" w:author="风过之痕" w:date="2022-12-14T14:11:38Z"/>
          <w:rFonts w:hint="eastAsia"/>
          <w:lang w:val="en-US" w:eastAsia="zh-Hans"/>
        </w:rPr>
      </w:pPr>
      <w:ins w:id="86" w:author="风过之痕" w:date="2022-12-14T14:11:37Z">
        <w:r>
          <w:rPr>
            <w:rFonts w:hint="default"/>
            <w:lang w:eastAsia="zh-Hans"/>
          </w:rPr>
          <w:tab/>
        </w:r>
      </w:ins>
      <w:ins w:id="87" w:author="风过之痕" w:date="2022-12-14T14:11:38Z">
        <w:r>
          <w:rPr>
            <w:rFonts w:hint="default" w:cstheme="minorBidi"/>
            <w:kern w:val="2"/>
            <w:sz w:val="21"/>
            <w:szCs w:val="24"/>
            <w:lang w:eastAsia="zh-Hans" w:bidi="ar-SA"/>
          </w:rPr>
          <w:tab/>
        </w:r>
      </w:ins>
      <w:ins w:id="88" w:author="风过之痕" w:date="2022-12-14T14:11:48Z">
        <w:r>
          <w:rPr>
            <w:rFonts w:hint="eastAsia"/>
            <w:lang w:val="en-US" w:eastAsia="zh-Hans"/>
          </w:rPr>
          <w:t>【活动达标数据查询】页面，导出的excel需增加2个字段：已获取抽奖次数，剩余抽奖次数</w:t>
        </w:r>
      </w:ins>
      <w:ins w:id="89" w:author="风过之痕" w:date="2022-12-14T14:11:38Z">
        <w:r>
          <w:rPr>
            <w:rFonts w:hint="eastAsia"/>
            <w:lang w:val="en-US" w:eastAsia="zh-Hans"/>
          </w:rPr>
          <w:t>。</w:t>
        </w:r>
      </w:ins>
    </w:p>
    <w:p>
      <w:pPr>
        <w:tabs>
          <w:tab w:val="left" w:pos="1981"/>
        </w:tabs>
        <w:bidi w:val="0"/>
        <w:jc w:val="left"/>
        <w:rPr>
          <w:rFonts w:hint="default"/>
          <w:lang w:eastAsia="zh-Hans"/>
        </w:rPr>
        <w:pPrChange w:id="90" w:author="风过之痕" w:date="2022-12-14T14:11:37Z">
          <w:pPr>
            <w:bidi w:val="0"/>
            <w:jc w:val="left"/>
          </w:pPr>
        </w:pPrChange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9779F3"/>
    <w:multiLevelType w:val="multilevel"/>
    <w:tmpl w:val="AF9779F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风过之痕">
    <w15:presenceInfo w15:providerId="WPS Office" w15:userId="42361517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9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yZGQ5YjM0Y2MzN2Q5OWUwM2Y1MTg3ZmM3NjRiYTMifQ=="/>
  </w:docVars>
  <w:rsids>
    <w:rsidRoot w:val="4D0512BA"/>
    <w:rsid w:val="2FBBD9D1"/>
    <w:rsid w:val="3FFF581E"/>
    <w:rsid w:val="4D0512BA"/>
    <w:rsid w:val="4FCDD534"/>
    <w:rsid w:val="57266504"/>
    <w:rsid w:val="5BFE1BBE"/>
    <w:rsid w:val="5DFFC10C"/>
    <w:rsid w:val="5F5F01B6"/>
    <w:rsid w:val="72725DCA"/>
    <w:rsid w:val="73DA6F9A"/>
    <w:rsid w:val="75CE16C0"/>
    <w:rsid w:val="77C20278"/>
    <w:rsid w:val="77FB5F21"/>
    <w:rsid w:val="77FF10C6"/>
    <w:rsid w:val="7ECF11D7"/>
    <w:rsid w:val="7EE70F7A"/>
    <w:rsid w:val="7FFF8B34"/>
    <w:rsid w:val="ADF33FF3"/>
    <w:rsid w:val="B7FE24EE"/>
    <w:rsid w:val="C7FFD109"/>
    <w:rsid w:val="C9FF49E6"/>
    <w:rsid w:val="CB6F77E5"/>
    <w:rsid w:val="CBC7EB86"/>
    <w:rsid w:val="E7FEADAA"/>
    <w:rsid w:val="F97B3473"/>
    <w:rsid w:val="FF3F26A3"/>
    <w:rsid w:val="FF7F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571</Words>
  <Characters>626</Characters>
  <Lines>0</Lines>
  <Paragraphs>0</Paragraphs>
  <TotalTime>0</TotalTime>
  <ScaleCrop>false</ScaleCrop>
  <LinksUpToDate>false</LinksUpToDate>
  <CharactersWithSpaces>639</CharactersWithSpaces>
  <Application>WPS Office_5.1.0.7657_F1E327BC-269C-435d-A152-05C5408002CA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2022-09-09T00:35:00Z</dcterms:created>
  <dc:creator>小青蛙</dc:creator>
  <cp:lastModifiedBy>风过之痕</cp:lastModifiedBy>
  <dcterms:modified xsi:type="dcterms:W3CDTF">2022-12-14T14:11:58Z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2052-5.1.0.7657</vt:lpwstr>
  </property>
  <property fmtid="{D5CDD505-2E9C-101B-9397-08002B2CF9AE}" pid="3" name="ICV">
    <vt:lpwstr>BE4D273301CF36D68DB233635398476B</vt:lpwstr>
  </property>
</Properties>
</file>