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jc w:val="center"/>
        <w:outlineLvl w:val="0"/>
        <w:rPr>
          <w:rFonts w:hint="eastAsia"/>
          <w:lang w:val="en-US" w:eastAsia="zh-Hans"/>
        </w:rPr>
      </w:pPr>
      <w:r>
        <w:rPr>
          <w:rFonts w:hint="eastAsia"/>
          <w:lang w:val="en-US" w:eastAsia="zh-Hans"/>
        </w:rPr>
        <w:t>渠道与业务员发放系数配置及渠道分润计算与发放功能优化需求</w:t>
      </w:r>
    </w:p>
    <w:p>
      <w:pPr>
        <w:numPr>
          <w:ilvl w:val="0"/>
          <w:numId w:val="0"/>
        </w:numPr>
        <w:rPr>
          <w:rFonts w:hint="eastAsia" w:ascii="宋体" w:hAnsi="宋体" w:eastAsia="宋体" w:cs="宋体"/>
          <w:b w:val="0"/>
          <w:bCs/>
          <w:sz w:val="24"/>
          <w:szCs w:val="24"/>
          <w:lang w:val="en-US" w:eastAsia="zh-Hans"/>
        </w:rPr>
      </w:pPr>
      <w:r>
        <w:rPr>
          <w:rFonts w:hint="eastAsia" w:ascii="宋体" w:hAnsi="宋体" w:eastAsia="宋体" w:cs="宋体"/>
          <w:b w:val="0"/>
          <w:bCs/>
          <w:sz w:val="24"/>
          <w:szCs w:val="24"/>
          <w:lang w:val="en-US" w:eastAsia="zh-Hans"/>
        </w:rPr>
        <w:t>一、业务背景：</w:t>
      </w:r>
    </w:p>
    <w:p>
      <w:pPr>
        <w:numPr>
          <w:ilvl w:val="0"/>
          <w:numId w:val="0"/>
        </w:numPr>
        <w:ind w:firstLine="720" w:firstLineChars="0"/>
        <w:rPr>
          <w:rFonts w:hint="eastAsia" w:ascii="宋体" w:hAnsi="宋体" w:eastAsia="宋体" w:cs="宋体"/>
          <w:b w:val="0"/>
          <w:bCs/>
          <w:sz w:val="21"/>
          <w:szCs w:val="21"/>
          <w:lang w:val="en-US" w:eastAsia="zh-Hans"/>
        </w:rPr>
      </w:pPr>
      <w:r>
        <w:rPr>
          <w:rFonts w:hint="default" w:ascii="宋体" w:hAnsi="宋体" w:eastAsia="宋体" w:cs="宋体"/>
          <w:b w:val="0"/>
          <w:bCs/>
          <w:sz w:val="21"/>
          <w:szCs w:val="21"/>
          <w:lang w:eastAsia="zh-Hans"/>
        </w:rPr>
        <w:t>1</w:t>
      </w:r>
      <w:r>
        <w:rPr>
          <w:rFonts w:hint="eastAsia" w:ascii="宋体" w:hAnsi="宋体" w:eastAsia="宋体" w:cs="宋体"/>
          <w:b w:val="0"/>
          <w:bCs/>
          <w:sz w:val="21"/>
          <w:szCs w:val="21"/>
          <w:lang w:eastAsia="zh-Hans"/>
        </w:rPr>
        <w:t>、</w:t>
      </w:r>
      <w:r>
        <w:rPr>
          <w:rFonts w:hint="eastAsia" w:ascii="宋体" w:hAnsi="宋体" w:eastAsia="宋体" w:cs="宋体"/>
          <w:b w:val="0"/>
          <w:bCs/>
          <w:sz w:val="21"/>
          <w:szCs w:val="21"/>
          <w:lang w:val="en-US" w:eastAsia="zh-Hans"/>
        </w:rPr>
        <w:t>展业版渠道针对不同渠道需配置每个银行不同的比例，目前Apollo配置无法交给运营，无法定时</w:t>
      </w:r>
    </w:p>
    <w:p>
      <w:pPr>
        <w:numPr>
          <w:ilvl w:val="0"/>
          <w:numId w:val="0"/>
        </w:numPr>
        <w:ind w:firstLine="720" w:firstLineChars="0"/>
        <w:rPr>
          <w:rFonts w:hint="default" w:ascii="宋体" w:hAnsi="宋体" w:eastAsia="宋体" w:cs="宋体"/>
          <w:b w:val="0"/>
          <w:bCs/>
          <w:sz w:val="21"/>
          <w:szCs w:val="21"/>
          <w:lang w:val="en-US" w:eastAsia="zh-Hans"/>
        </w:rPr>
      </w:pPr>
      <w:r>
        <w:rPr>
          <w:rFonts w:hint="default" w:ascii="宋体" w:hAnsi="宋体" w:eastAsia="宋体" w:cs="宋体"/>
          <w:b w:val="0"/>
          <w:bCs/>
          <w:sz w:val="21"/>
          <w:szCs w:val="21"/>
          <w:lang w:eastAsia="zh-Hans"/>
        </w:rPr>
        <w:t>2</w:t>
      </w:r>
      <w:r>
        <w:rPr>
          <w:rFonts w:hint="eastAsia" w:ascii="宋体" w:hAnsi="宋体" w:eastAsia="宋体" w:cs="宋体"/>
          <w:b w:val="0"/>
          <w:bCs/>
          <w:sz w:val="21"/>
          <w:szCs w:val="21"/>
          <w:lang w:eastAsia="zh-Hans"/>
        </w:rPr>
        <w:t>、</w:t>
      </w:r>
      <w:r>
        <w:rPr>
          <w:rFonts w:hint="eastAsia" w:ascii="宋体" w:hAnsi="宋体" w:eastAsia="宋体" w:cs="宋体"/>
          <w:b w:val="0"/>
          <w:bCs/>
          <w:sz w:val="21"/>
          <w:szCs w:val="21"/>
          <w:lang w:val="en-US" w:eastAsia="zh-Hans"/>
        </w:rPr>
        <w:t>未针对渠道级别计算分润，无法实现线上发放奖励</w:t>
      </w:r>
    </w:p>
    <w:p>
      <w:pPr>
        <w:numPr>
          <w:ilvl w:val="0"/>
          <w:numId w:val="0"/>
        </w:numPr>
        <w:rPr>
          <w:rFonts w:hint="eastAsia" w:ascii="宋体" w:hAnsi="宋体" w:eastAsia="宋体" w:cs="宋体"/>
          <w:b w:val="0"/>
          <w:bCs/>
          <w:sz w:val="24"/>
          <w:szCs w:val="24"/>
          <w:lang w:val="en-US" w:eastAsia="zh-Hans"/>
        </w:rPr>
      </w:pPr>
      <w:r>
        <w:rPr>
          <w:rFonts w:hint="eastAsia" w:ascii="宋体" w:hAnsi="宋体" w:eastAsia="宋体" w:cs="宋体"/>
          <w:b w:val="0"/>
          <w:bCs/>
          <w:sz w:val="24"/>
          <w:szCs w:val="24"/>
          <w:lang w:val="en-US" w:eastAsia="zh-Hans"/>
        </w:rPr>
        <w:t>二、需求内容：</w:t>
      </w:r>
    </w:p>
    <w:p>
      <w:pPr>
        <w:numPr>
          <w:ilvl w:val="0"/>
          <w:numId w:val="0"/>
        </w:numPr>
        <w:ind w:firstLine="720" w:firstLineChars="0"/>
        <w:rPr>
          <w:rFonts w:hint="eastAsia" w:ascii="宋体" w:hAnsi="宋体" w:eastAsia="宋体" w:cs="宋体"/>
          <w:b/>
          <w:bCs w:val="0"/>
          <w:sz w:val="21"/>
          <w:szCs w:val="21"/>
          <w:lang w:val="en-US" w:eastAsia="zh-Hans"/>
        </w:rPr>
      </w:pPr>
      <w:r>
        <w:rPr>
          <w:rFonts w:hint="default" w:ascii="宋体" w:hAnsi="宋体" w:eastAsia="宋体" w:cs="宋体"/>
          <w:b/>
          <w:bCs w:val="0"/>
          <w:sz w:val="21"/>
          <w:szCs w:val="21"/>
          <w:lang w:eastAsia="zh-Hans"/>
        </w:rPr>
        <w:t>1</w:t>
      </w:r>
      <w:r>
        <w:rPr>
          <w:rFonts w:hint="eastAsia" w:ascii="宋体" w:hAnsi="宋体" w:eastAsia="宋体" w:cs="宋体"/>
          <w:b/>
          <w:bCs w:val="0"/>
          <w:sz w:val="21"/>
          <w:szCs w:val="21"/>
          <w:lang w:eastAsia="zh-Hans"/>
        </w:rPr>
        <w:t>、</w:t>
      </w:r>
      <w:r>
        <w:rPr>
          <w:rFonts w:hint="eastAsia" w:ascii="宋体" w:hAnsi="宋体" w:eastAsia="宋体" w:cs="宋体"/>
          <w:b/>
          <w:bCs w:val="0"/>
          <w:sz w:val="21"/>
          <w:szCs w:val="21"/>
          <w:lang w:val="en-US" w:eastAsia="zh-Hans"/>
        </w:rPr>
        <w:t>趣伴卡控台</w:t>
      </w:r>
      <w:r>
        <w:rPr>
          <w:rFonts w:hint="default" w:ascii="宋体" w:hAnsi="宋体" w:eastAsia="宋体" w:cs="宋体"/>
          <w:b/>
          <w:bCs w:val="0"/>
          <w:sz w:val="21"/>
          <w:szCs w:val="21"/>
          <w:lang w:eastAsia="zh-Hans"/>
        </w:rPr>
        <w:t>-</w:t>
      </w:r>
      <w:r>
        <w:rPr>
          <w:rFonts w:hint="eastAsia" w:ascii="宋体" w:hAnsi="宋体" w:eastAsia="宋体" w:cs="宋体"/>
          <w:b/>
          <w:bCs w:val="0"/>
          <w:sz w:val="21"/>
          <w:szCs w:val="21"/>
          <w:lang w:val="en-US" w:eastAsia="zh-Hans"/>
        </w:rPr>
        <w:t>渠道管理：</w:t>
      </w:r>
    </w:p>
    <w:p>
      <w:pPr>
        <w:numPr>
          <w:ilvl w:val="0"/>
          <w:numId w:val="0"/>
        </w:numPr>
        <w:ind w:left="720" w:leftChars="0" w:firstLine="720" w:firstLineChars="0"/>
        <w:rPr>
          <w:rFonts w:hint="eastAsia" w:ascii="宋体" w:hAnsi="宋体" w:eastAsia="宋体" w:cs="宋体"/>
          <w:b/>
          <w:bCs w:val="0"/>
          <w:sz w:val="21"/>
          <w:szCs w:val="21"/>
          <w:lang w:val="en-US" w:eastAsia="zh-Hans"/>
        </w:rPr>
      </w:pPr>
      <w:r>
        <w:rPr>
          <w:rFonts w:hint="default" w:ascii="Calibri" w:hAnsi="Calibri" w:eastAsia="宋体" w:cs="Calibri"/>
          <w:b/>
          <w:bCs w:val="0"/>
          <w:sz w:val="21"/>
          <w:szCs w:val="21"/>
          <w:lang w:val="en-US" w:eastAsia="zh-Hans"/>
        </w:rPr>
        <w:t>①</w:t>
      </w:r>
      <w:r>
        <w:rPr>
          <w:rFonts w:hint="eastAsia" w:ascii="宋体" w:hAnsi="宋体" w:eastAsia="宋体" w:cs="宋体"/>
          <w:b/>
          <w:bCs w:val="0"/>
          <w:sz w:val="21"/>
          <w:szCs w:val="21"/>
          <w:lang w:val="en-US" w:eastAsia="zh-Hans"/>
        </w:rPr>
        <w:t>渠道管理菜单增加渠道发放配置</w:t>
      </w:r>
    </w:p>
    <w:p>
      <w:pPr>
        <w:numPr>
          <w:ilvl w:val="0"/>
          <w:numId w:val="0"/>
        </w:numPr>
      </w:pPr>
      <w:r>
        <w:drawing>
          <wp:inline distT="0" distB="0" distL="114300" distR="114300">
            <wp:extent cx="6591300" cy="1700530"/>
            <wp:effectExtent l="0" t="0" r="12700" b="127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6591300" cy="1700530"/>
                    </a:xfrm>
                    <a:prstGeom prst="rect">
                      <a:avLst/>
                    </a:prstGeom>
                    <a:noFill/>
                    <a:ln>
                      <a:noFill/>
                    </a:ln>
                  </pic:spPr>
                </pic:pic>
              </a:graphicData>
            </a:graphic>
          </wp:inline>
        </w:drawing>
      </w:r>
    </w:p>
    <w:p>
      <w:pPr>
        <w:numPr>
          <w:ilvl w:val="0"/>
          <w:numId w:val="0"/>
        </w:numPr>
        <w:rPr>
          <w:rFonts w:hint="eastAsia"/>
          <w:sz w:val="21"/>
          <w:szCs w:val="21"/>
          <w:lang w:val="en-US" w:eastAsia="zh-Hans"/>
        </w:rPr>
      </w:pPr>
      <w:r>
        <w:rPr>
          <w:rFonts w:hint="eastAsia"/>
          <w:sz w:val="21"/>
          <w:szCs w:val="21"/>
          <w:lang w:val="en-US" w:eastAsia="zh-Hans"/>
        </w:rPr>
        <w:t>查询条件：</w:t>
      </w:r>
    </w:p>
    <w:p>
      <w:pPr>
        <w:numPr>
          <w:ilvl w:val="0"/>
          <w:numId w:val="2"/>
        </w:numPr>
        <w:ind w:left="840" w:leftChars="0"/>
        <w:rPr>
          <w:rFonts w:hint="eastAsia"/>
          <w:sz w:val="21"/>
          <w:szCs w:val="21"/>
          <w:lang w:val="en-US" w:eastAsia="zh-Hans"/>
        </w:rPr>
      </w:pPr>
      <w:r>
        <w:rPr>
          <w:rFonts w:hint="eastAsia"/>
          <w:sz w:val="21"/>
          <w:szCs w:val="21"/>
          <w:lang w:val="en-US" w:eastAsia="zh-Hans"/>
        </w:rPr>
        <w:t>渠道名称，输入后筛选所有渠道的名称可单选</w:t>
      </w:r>
    </w:p>
    <w:p>
      <w:pPr>
        <w:numPr>
          <w:ilvl w:val="0"/>
          <w:numId w:val="2"/>
        </w:numPr>
        <w:ind w:left="840" w:leftChars="0"/>
        <w:rPr>
          <w:rFonts w:hint="default"/>
          <w:sz w:val="21"/>
          <w:szCs w:val="21"/>
          <w:lang w:val="en-US" w:eastAsia="zh-Hans"/>
        </w:rPr>
      </w:pPr>
      <w:r>
        <w:rPr>
          <w:rFonts w:hint="eastAsia"/>
          <w:sz w:val="21"/>
          <w:szCs w:val="21"/>
          <w:lang w:val="en-US" w:eastAsia="zh-Hans"/>
        </w:rPr>
        <w:t>产品类型，枚举值：信用卡、借记卡、贷款</w:t>
      </w:r>
    </w:p>
    <w:p>
      <w:pPr>
        <w:numPr>
          <w:ilvl w:val="0"/>
          <w:numId w:val="2"/>
        </w:numPr>
        <w:ind w:left="840" w:leftChars="0"/>
        <w:rPr>
          <w:rFonts w:hint="default"/>
          <w:sz w:val="21"/>
          <w:szCs w:val="21"/>
          <w:lang w:val="en-US" w:eastAsia="zh-Hans"/>
        </w:rPr>
      </w:pPr>
      <w:r>
        <w:rPr>
          <w:rFonts w:hint="eastAsia"/>
          <w:sz w:val="21"/>
          <w:szCs w:val="21"/>
          <w:lang w:val="en-US" w:eastAsia="zh-Hans"/>
        </w:rPr>
        <w:t>银行名称，输入后筛选所有的银行名称，可单选</w:t>
      </w:r>
    </w:p>
    <w:p>
      <w:pPr>
        <w:numPr>
          <w:ilvl w:val="0"/>
          <w:numId w:val="2"/>
        </w:numPr>
        <w:ind w:left="840" w:leftChars="0"/>
        <w:rPr>
          <w:rFonts w:hint="default"/>
          <w:sz w:val="21"/>
          <w:szCs w:val="21"/>
          <w:lang w:val="en-US" w:eastAsia="zh-Hans"/>
        </w:rPr>
      </w:pPr>
      <w:r>
        <w:rPr>
          <w:rFonts w:hint="eastAsia"/>
          <w:sz w:val="21"/>
          <w:szCs w:val="21"/>
          <w:lang w:val="en-US" w:eastAsia="zh-Hans"/>
        </w:rPr>
        <w:t>产品名称，输入后筛选所有的贷款产品，可单选</w:t>
      </w:r>
    </w:p>
    <w:p>
      <w:pPr>
        <w:numPr>
          <w:ilvl w:val="0"/>
          <w:numId w:val="2"/>
        </w:numPr>
        <w:ind w:left="840" w:leftChars="0"/>
        <w:rPr>
          <w:rFonts w:hint="default"/>
          <w:sz w:val="21"/>
          <w:szCs w:val="21"/>
          <w:lang w:val="en-US" w:eastAsia="zh-Hans"/>
        </w:rPr>
      </w:pPr>
      <w:r>
        <w:rPr>
          <w:rFonts w:hint="eastAsia"/>
          <w:sz w:val="21"/>
          <w:szCs w:val="21"/>
          <w:lang w:val="en-US" w:eastAsia="zh-Hans"/>
        </w:rPr>
        <w:t>状态，枚举值：已启用、已禁用</w:t>
      </w:r>
    </w:p>
    <w:p>
      <w:pPr>
        <w:numPr>
          <w:ilvl w:val="0"/>
          <w:numId w:val="0"/>
        </w:numPr>
        <w:rPr>
          <w:rFonts w:hint="default"/>
          <w:sz w:val="21"/>
          <w:szCs w:val="21"/>
          <w:lang w:val="en-US" w:eastAsia="zh-Hans"/>
        </w:rPr>
      </w:pPr>
      <w:r>
        <w:rPr>
          <w:rFonts w:hint="eastAsia"/>
          <w:sz w:val="21"/>
          <w:szCs w:val="21"/>
          <w:lang w:val="en-US" w:eastAsia="zh-Hans"/>
        </w:rPr>
        <w:t>操作逻辑：</w:t>
      </w:r>
    </w:p>
    <w:p>
      <w:pPr>
        <w:numPr>
          <w:ilvl w:val="0"/>
          <w:numId w:val="0"/>
        </w:numPr>
        <w:ind w:left="720" w:leftChars="0" w:firstLine="720" w:firstLineChars="0"/>
        <w:rPr>
          <w:rFonts w:hint="eastAsia"/>
          <w:sz w:val="21"/>
          <w:szCs w:val="21"/>
          <w:lang w:val="en-US" w:eastAsia="zh-Hans"/>
        </w:rPr>
      </w:pPr>
      <w:r>
        <w:rPr>
          <w:rFonts w:hint="eastAsia"/>
          <w:sz w:val="21"/>
          <w:szCs w:val="21"/>
          <w:lang w:val="en-US" w:eastAsia="zh-Hans"/>
        </w:rPr>
        <w:t>（</w:t>
      </w:r>
      <w:r>
        <w:rPr>
          <w:rFonts w:hint="default"/>
          <w:sz w:val="21"/>
          <w:szCs w:val="21"/>
          <w:lang w:eastAsia="zh-Hans"/>
        </w:rPr>
        <w:t>1</w:t>
      </w:r>
      <w:r>
        <w:rPr>
          <w:rFonts w:hint="eastAsia"/>
          <w:sz w:val="21"/>
          <w:szCs w:val="21"/>
          <w:lang w:val="en-US" w:eastAsia="zh-Hans"/>
        </w:rPr>
        <w:t>）修改、禁用、启用条目。</w:t>
      </w:r>
    </w:p>
    <w:p>
      <w:pPr>
        <w:numPr>
          <w:ilvl w:val="0"/>
          <w:numId w:val="0"/>
        </w:numPr>
        <w:ind w:left="720" w:leftChars="0" w:firstLine="720" w:firstLineChars="0"/>
        <w:rPr>
          <w:rFonts w:hint="eastAsia"/>
          <w:sz w:val="21"/>
          <w:szCs w:val="21"/>
          <w:lang w:val="en-US" w:eastAsia="zh-Hans"/>
        </w:rPr>
      </w:pPr>
      <w:r>
        <w:rPr>
          <w:rFonts w:hint="eastAsia"/>
          <w:sz w:val="21"/>
          <w:szCs w:val="21"/>
          <w:lang w:val="en-US" w:eastAsia="zh-Hans"/>
        </w:rPr>
        <w:t>（</w:t>
      </w:r>
      <w:r>
        <w:rPr>
          <w:rFonts w:hint="default"/>
          <w:sz w:val="21"/>
          <w:szCs w:val="21"/>
          <w:lang w:eastAsia="zh-Hans"/>
        </w:rPr>
        <w:t>2</w:t>
      </w:r>
      <w:r>
        <w:rPr>
          <w:rFonts w:hint="eastAsia"/>
          <w:sz w:val="21"/>
          <w:szCs w:val="21"/>
          <w:lang w:val="en-US" w:eastAsia="zh-Hans"/>
        </w:rPr>
        <w:t>）启用条目时：单个产品类型</w:t>
      </w:r>
      <w:r>
        <w:rPr>
          <w:rFonts w:hint="default"/>
          <w:sz w:val="21"/>
          <w:szCs w:val="21"/>
          <w:lang w:eastAsia="zh-Hans"/>
        </w:rPr>
        <w:t>+</w:t>
      </w:r>
      <w:r>
        <w:rPr>
          <w:rFonts w:hint="eastAsia"/>
          <w:sz w:val="21"/>
          <w:szCs w:val="21"/>
          <w:lang w:val="en-US" w:eastAsia="zh-Hans"/>
        </w:rPr>
        <w:t>银行或产品</w:t>
      </w:r>
      <w:r>
        <w:rPr>
          <w:rFonts w:hint="default"/>
          <w:sz w:val="21"/>
          <w:szCs w:val="21"/>
          <w:lang w:eastAsia="zh-Hans"/>
        </w:rPr>
        <w:t>+</w:t>
      </w:r>
      <w:r>
        <w:rPr>
          <w:rFonts w:hint="eastAsia"/>
          <w:sz w:val="21"/>
          <w:szCs w:val="21"/>
          <w:lang w:val="en-US" w:eastAsia="zh-Hans"/>
        </w:rPr>
        <w:t>渠道</w:t>
      </w:r>
      <w:r>
        <w:rPr>
          <w:rFonts w:hint="default"/>
          <w:sz w:val="21"/>
          <w:szCs w:val="21"/>
          <w:lang w:eastAsia="zh-Hans"/>
        </w:rPr>
        <w:t>+</w:t>
      </w:r>
      <w:r>
        <w:rPr>
          <w:rFonts w:hint="eastAsia"/>
          <w:sz w:val="21"/>
          <w:szCs w:val="21"/>
          <w:lang w:val="en-US" w:eastAsia="zh-Hans"/>
        </w:rPr>
        <w:t>时间段只能有一个已启用的配置。对产品类型</w:t>
      </w:r>
      <w:r>
        <w:rPr>
          <w:rFonts w:hint="default"/>
          <w:sz w:val="21"/>
          <w:szCs w:val="21"/>
          <w:lang w:eastAsia="zh-Hans"/>
        </w:rPr>
        <w:t>+</w:t>
      </w:r>
      <w:r>
        <w:rPr>
          <w:rFonts w:hint="eastAsia"/>
          <w:sz w:val="21"/>
          <w:szCs w:val="21"/>
          <w:lang w:val="en-US" w:eastAsia="zh-Hans"/>
        </w:rPr>
        <w:t>银行或产品</w:t>
      </w:r>
      <w:r>
        <w:rPr>
          <w:rFonts w:hint="default"/>
          <w:sz w:val="21"/>
          <w:szCs w:val="21"/>
          <w:lang w:eastAsia="zh-Hans"/>
        </w:rPr>
        <w:t>+</w:t>
      </w:r>
      <w:r>
        <w:rPr>
          <w:rFonts w:hint="eastAsia"/>
          <w:sz w:val="21"/>
          <w:szCs w:val="21"/>
          <w:lang w:val="en-US" w:eastAsia="zh-Hans"/>
        </w:rPr>
        <w:t>渠道：限制日期段必须为连续或初始，不允许中间有间隔或重叠。</w:t>
      </w:r>
    </w:p>
    <w:p>
      <w:pPr>
        <w:numPr>
          <w:ilvl w:val="0"/>
          <w:numId w:val="0"/>
        </w:numPr>
        <w:rPr>
          <w:rFonts w:hint="default"/>
          <w:sz w:val="21"/>
          <w:szCs w:val="21"/>
          <w:lang w:val="en-US" w:eastAsia="zh-Hans"/>
        </w:rPr>
      </w:pPr>
      <w:r>
        <w:rPr>
          <w:rFonts w:hint="eastAsia"/>
          <w:sz w:val="21"/>
          <w:szCs w:val="21"/>
          <w:lang w:val="en-US" w:eastAsia="zh-Hans"/>
        </w:rPr>
        <w:t>数据含义：</w:t>
      </w:r>
    </w:p>
    <w:p>
      <w:pPr>
        <w:numPr>
          <w:ilvl w:val="0"/>
          <w:numId w:val="0"/>
        </w:numPr>
        <w:ind w:left="720" w:leftChars="0" w:firstLine="720" w:firstLineChars="0"/>
        <w:rPr>
          <w:rFonts w:hint="default"/>
          <w:sz w:val="21"/>
          <w:szCs w:val="21"/>
          <w:lang w:val="en-US" w:eastAsia="zh-Hans"/>
        </w:rPr>
      </w:pPr>
      <w:r>
        <w:rPr>
          <w:rFonts w:hint="eastAsia"/>
          <w:sz w:val="21"/>
          <w:szCs w:val="21"/>
          <w:lang w:val="en-US" w:eastAsia="zh-Hans"/>
        </w:rPr>
        <w:t>（</w:t>
      </w:r>
      <w:r>
        <w:rPr>
          <w:rFonts w:hint="default"/>
          <w:sz w:val="21"/>
          <w:szCs w:val="21"/>
          <w:lang w:eastAsia="zh-Hans"/>
        </w:rPr>
        <w:t>1</w:t>
      </w:r>
      <w:r>
        <w:rPr>
          <w:rFonts w:hint="eastAsia"/>
          <w:sz w:val="21"/>
          <w:szCs w:val="21"/>
          <w:lang w:val="en-US" w:eastAsia="zh-Hans"/>
        </w:rPr>
        <w:t>）渠道发放系数含义：相对基础的银行结算规则配置及贷款产品结算规则配置中的金额，给该渠道设置的发放系数。</w:t>
      </w:r>
    </w:p>
    <w:p>
      <w:pPr>
        <w:ind w:left="720" w:leftChars="0" w:firstLine="720" w:firstLineChars="0"/>
        <w:rPr>
          <w:rFonts w:hint="eastAsia"/>
          <w:sz w:val="21"/>
          <w:szCs w:val="21"/>
          <w:lang w:val="en-US" w:eastAsia="zh-Hans"/>
        </w:rPr>
      </w:pPr>
      <w:r>
        <w:rPr>
          <w:rFonts w:hint="eastAsia"/>
          <w:sz w:val="21"/>
          <w:szCs w:val="21"/>
          <w:lang w:val="en-US" w:eastAsia="zh-Hans"/>
        </w:rPr>
        <w:t>（</w:t>
      </w:r>
      <w:r>
        <w:rPr>
          <w:rFonts w:hint="default"/>
          <w:sz w:val="21"/>
          <w:szCs w:val="21"/>
          <w:lang w:eastAsia="zh-Hans"/>
        </w:rPr>
        <w:t>2</w:t>
      </w:r>
      <w:r>
        <w:rPr>
          <w:rFonts w:hint="eastAsia"/>
          <w:sz w:val="21"/>
          <w:szCs w:val="21"/>
          <w:lang w:val="en-US" w:eastAsia="zh-Hans"/>
        </w:rPr>
        <w:t>）业务员发放系数含义为：在渠道发放系数的基础上再乘以业务员发放系数，</w:t>
      </w:r>
    </w:p>
    <w:p>
      <w:pPr>
        <w:numPr>
          <w:ilvl w:val="-1"/>
          <w:numId w:val="0"/>
        </w:numPr>
        <w:ind w:left="0" w:leftChars="0" w:firstLine="0" w:firstLineChars="0"/>
        <w:rPr>
          <w:rFonts w:hint="default" w:ascii="Calibri" w:hAnsi="Calibri" w:cs="Calibri"/>
          <w:b/>
          <w:bCs/>
          <w:sz w:val="21"/>
          <w:szCs w:val="21"/>
          <w:lang w:val="en-US" w:eastAsia="zh-Hans"/>
        </w:rPr>
      </w:pPr>
      <w:r>
        <w:rPr>
          <w:rFonts w:hint="default" w:ascii="Calibri" w:hAnsi="Calibri" w:cs="Calibri"/>
          <w:b/>
          <w:bCs/>
          <w:sz w:val="21"/>
          <w:szCs w:val="21"/>
          <w:lang w:val="en-US" w:eastAsia="zh-Hans"/>
        </w:rPr>
        <w:br w:type="page"/>
      </w:r>
    </w:p>
    <w:p>
      <w:pPr>
        <w:numPr>
          <w:ilvl w:val="0"/>
          <w:numId w:val="0"/>
        </w:numPr>
        <w:ind w:left="720" w:leftChars="0" w:firstLine="720" w:firstLineChars="0"/>
        <w:rPr>
          <w:rFonts w:hint="default" w:ascii="Times New Roman Bold" w:hAnsi="Times New Roman Bold" w:cs="Times New Roman Bold"/>
          <w:b/>
          <w:bCs/>
          <w:sz w:val="21"/>
          <w:szCs w:val="21"/>
          <w:lang w:val="en-US" w:eastAsia="zh-Hans"/>
        </w:rPr>
      </w:pPr>
      <w:r>
        <w:rPr>
          <w:rFonts w:hint="default" w:ascii="Calibri" w:hAnsi="Calibri" w:cs="Calibri"/>
          <w:b/>
          <w:bCs/>
          <w:sz w:val="21"/>
          <w:szCs w:val="21"/>
          <w:lang w:val="en-US" w:eastAsia="zh-Hans"/>
        </w:rPr>
        <w:t>②</w:t>
      </w:r>
      <w:r>
        <w:rPr>
          <w:rFonts w:hint="default" w:ascii="Times New Roman Bold" w:hAnsi="Times New Roman Bold" w:cs="Times New Roman Bold"/>
          <w:b/>
          <w:bCs/>
          <w:sz w:val="21"/>
          <w:szCs w:val="21"/>
          <w:lang w:val="en-US" w:eastAsia="zh-Hans"/>
        </w:rPr>
        <w:t>新增</w:t>
      </w:r>
    </w:p>
    <w:p>
      <w:pPr>
        <w:numPr>
          <w:ilvl w:val="0"/>
          <w:numId w:val="0"/>
        </w:numPr>
        <w:jc w:val="center"/>
      </w:pPr>
      <w:r>
        <w:drawing>
          <wp:inline distT="0" distB="0" distL="114300" distR="114300">
            <wp:extent cx="3903980" cy="3961130"/>
            <wp:effectExtent l="0" t="0" r="762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3903980" cy="3961130"/>
                    </a:xfrm>
                    <a:prstGeom prst="rect">
                      <a:avLst/>
                    </a:prstGeom>
                    <a:noFill/>
                    <a:ln>
                      <a:noFill/>
                    </a:ln>
                  </pic:spPr>
                </pic:pic>
              </a:graphicData>
            </a:graphic>
          </wp:inline>
        </w:drawing>
      </w:r>
    </w:p>
    <w:p>
      <w:pPr>
        <w:numPr>
          <w:ilvl w:val="0"/>
          <w:numId w:val="0"/>
        </w:numPr>
        <w:jc w:val="center"/>
      </w:pPr>
      <w:r>
        <w:drawing>
          <wp:inline distT="0" distB="0" distL="114300" distR="114300">
            <wp:extent cx="4881880" cy="2700655"/>
            <wp:effectExtent l="0" t="0" r="20320" b="171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4881880" cy="2700655"/>
                    </a:xfrm>
                    <a:prstGeom prst="rect">
                      <a:avLst/>
                    </a:prstGeom>
                    <a:noFill/>
                    <a:ln>
                      <a:noFill/>
                    </a:ln>
                  </pic:spPr>
                </pic:pic>
              </a:graphicData>
            </a:graphic>
          </wp:inline>
        </w:drawing>
      </w:r>
    </w:p>
    <w:p>
      <w:pPr>
        <w:numPr>
          <w:ilvl w:val="0"/>
          <w:numId w:val="0"/>
        </w:numPr>
        <w:ind w:left="720" w:leftChars="0" w:firstLine="720" w:firstLineChars="0"/>
        <w:rPr>
          <w:rFonts w:hint="eastAsia"/>
          <w:sz w:val="21"/>
          <w:szCs w:val="21"/>
          <w:lang w:val="en-US" w:eastAsia="zh-Hans"/>
        </w:rPr>
      </w:pPr>
      <w:r>
        <w:rPr>
          <w:rFonts w:hint="eastAsia"/>
          <w:sz w:val="21"/>
          <w:szCs w:val="21"/>
          <w:lang w:val="en-US" w:eastAsia="zh-Hans"/>
        </w:rPr>
        <w:t>（</w:t>
      </w:r>
      <w:r>
        <w:rPr>
          <w:rFonts w:hint="default"/>
          <w:sz w:val="21"/>
          <w:szCs w:val="21"/>
          <w:lang w:eastAsia="zh-Hans"/>
        </w:rPr>
        <w:t>1</w:t>
      </w:r>
      <w:r>
        <w:rPr>
          <w:rFonts w:hint="eastAsia"/>
          <w:sz w:val="21"/>
          <w:szCs w:val="21"/>
          <w:lang w:val="en-US" w:eastAsia="zh-Hans"/>
        </w:rPr>
        <w:t>）新增时可定义产品类型，银行名称或产品名称【信用卡、借记卡可定义银行名称；贷款可定义产品名称】、渠道名称，渠道发放系数，业务员发放系数，生效日期，截止日期。</w:t>
      </w:r>
    </w:p>
    <w:p>
      <w:pPr>
        <w:numPr>
          <w:ilvl w:val="0"/>
          <w:numId w:val="0"/>
        </w:numPr>
        <w:ind w:left="720" w:leftChars="0" w:firstLine="720" w:firstLineChars="0"/>
        <w:rPr>
          <w:rFonts w:hint="eastAsia"/>
          <w:sz w:val="21"/>
          <w:szCs w:val="21"/>
          <w:lang w:val="en-US" w:eastAsia="zh-Hans"/>
        </w:rPr>
      </w:pPr>
      <w:r>
        <w:rPr>
          <w:rFonts w:hint="eastAsia"/>
          <w:sz w:val="21"/>
          <w:szCs w:val="21"/>
          <w:lang w:val="en-US" w:eastAsia="zh-Hans"/>
        </w:rPr>
        <w:t>（</w:t>
      </w:r>
      <w:r>
        <w:rPr>
          <w:rFonts w:hint="default"/>
          <w:sz w:val="21"/>
          <w:szCs w:val="21"/>
          <w:lang w:eastAsia="zh-Hans"/>
        </w:rPr>
        <w:t>2</w:t>
      </w:r>
      <w:r>
        <w:rPr>
          <w:rFonts w:hint="eastAsia"/>
          <w:sz w:val="21"/>
          <w:szCs w:val="21"/>
          <w:lang w:val="en-US" w:eastAsia="zh-Hans"/>
        </w:rPr>
        <w:t>）先选择产品类别，选择后可根据类别选择银行或产品</w:t>
      </w:r>
    </w:p>
    <w:p>
      <w:pPr>
        <w:numPr>
          <w:ilvl w:val="0"/>
          <w:numId w:val="0"/>
        </w:numPr>
        <w:ind w:left="720" w:leftChars="0" w:firstLine="720" w:firstLineChars="0"/>
        <w:rPr>
          <w:rFonts w:hint="eastAsia"/>
          <w:sz w:val="21"/>
          <w:szCs w:val="21"/>
          <w:lang w:val="en-US" w:eastAsia="zh-Hans"/>
        </w:rPr>
      </w:pPr>
      <w:r>
        <w:rPr>
          <w:rFonts w:hint="eastAsia"/>
          <w:sz w:val="21"/>
          <w:szCs w:val="21"/>
          <w:lang w:val="en-US" w:eastAsia="zh-Hans"/>
        </w:rPr>
        <w:t>（</w:t>
      </w:r>
      <w:r>
        <w:rPr>
          <w:rFonts w:hint="default"/>
          <w:sz w:val="21"/>
          <w:szCs w:val="21"/>
          <w:lang w:eastAsia="zh-Hans"/>
        </w:rPr>
        <w:t>3</w:t>
      </w:r>
      <w:r>
        <w:rPr>
          <w:rFonts w:hint="eastAsia"/>
          <w:sz w:val="21"/>
          <w:szCs w:val="21"/>
          <w:lang w:val="en-US" w:eastAsia="zh-Hans"/>
        </w:rPr>
        <w:t>）发放系数可输入</w:t>
      </w:r>
      <w:r>
        <w:rPr>
          <w:rFonts w:hint="default"/>
          <w:sz w:val="21"/>
          <w:szCs w:val="21"/>
          <w:lang w:eastAsia="zh-Hans"/>
        </w:rPr>
        <w:t>0.0001~10</w:t>
      </w:r>
      <w:r>
        <w:rPr>
          <w:rFonts w:hint="eastAsia"/>
          <w:sz w:val="21"/>
          <w:szCs w:val="21"/>
          <w:lang w:val="en-US" w:eastAsia="zh-Hans"/>
        </w:rPr>
        <w:t>之间任意数字，不限制小数位数，产生的直推奖励金额保留整数，小数部分舍弃。</w:t>
      </w:r>
    </w:p>
    <w:p>
      <w:pPr>
        <w:numPr>
          <w:ilvl w:val="0"/>
          <w:numId w:val="0"/>
        </w:numPr>
        <w:ind w:left="720" w:leftChars="0" w:firstLine="720" w:firstLineChars="0"/>
        <w:rPr>
          <w:rFonts w:hint="default"/>
          <w:sz w:val="21"/>
          <w:szCs w:val="21"/>
          <w:lang w:val="en-US" w:eastAsia="zh-Hans"/>
        </w:rPr>
      </w:pPr>
      <w:r>
        <w:rPr>
          <w:rFonts w:hint="eastAsia"/>
          <w:sz w:val="21"/>
          <w:szCs w:val="21"/>
          <w:lang w:val="en-US" w:eastAsia="zh-Hans"/>
        </w:rPr>
        <w:t>（</w:t>
      </w:r>
      <w:r>
        <w:rPr>
          <w:rFonts w:hint="default"/>
          <w:sz w:val="21"/>
          <w:szCs w:val="21"/>
          <w:lang w:eastAsia="zh-Hans"/>
        </w:rPr>
        <w:t>4</w:t>
      </w:r>
      <w:r>
        <w:rPr>
          <w:rFonts w:hint="eastAsia"/>
          <w:sz w:val="21"/>
          <w:szCs w:val="21"/>
          <w:lang w:val="en-US" w:eastAsia="zh-Hans"/>
        </w:rPr>
        <w:t>）新增后的条目为禁用状态。</w:t>
      </w:r>
    </w:p>
    <w:p>
      <w:pPr>
        <w:numPr>
          <w:ilvl w:val="0"/>
          <w:numId w:val="0"/>
        </w:numPr>
        <w:rPr>
          <w:rFonts w:hint="eastAsia"/>
          <w:sz w:val="21"/>
          <w:szCs w:val="21"/>
          <w:lang w:val="en-US" w:eastAsia="zh-Hans"/>
        </w:rPr>
      </w:pPr>
    </w:p>
    <w:p>
      <w:pPr>
        <w:numPr>
          <w:ilvl w:val="0"/>
          <w:numId w:val="0"/>
        </w:numPr>
        <w:ind w:left="720" w:leftChars="0" w:firstLine="720" w:firstLineChars="0"/>
        <w:rPr>
          <w:rFonts w:hint="eastAsia"/>
          <w:sz w:val="21"/>
          <w:szCs w:val="21"/>
          <w:lang w:val="en-US" w:eastAsia="zh-Hans"/>
        </w:rPr>
      </w:pPr>
      <w:r>
        <w:rPr>
          <w:rFonts w:hint="default" w:ascii="Calibri" w:hAnsi="Calibri" w:cs="Calibri"/>
          <w:sz w:val="21"/>
          <w:szCs w:val="21"/>
          <w:lang w:val="en-US" w:eastAsia="zh-Hans"/>
        </w:rPr>
        <w:t>③</w:t>
      </w:r>
      <w:r>
        <w:rPr>
          <w:rFonts w:hint="eastAsia"/>
          <w:sz w:val="21"/>
          <w:szCs w:val="21"/>
          <w:lang w:val="en-US" w:eastAsia="zh-Hans"/>
        </w:rPr>
        <w:t>修改</w:t>
      </w:r>
    </w:p>
    <w:p>
      <w:pPr>
        <w:numPr>
          <w:ilvl w:val="0"/>
          <w:numId w:val="0"/>
        </w:numPr>
        <w:rPr>
          <w:rFonts w:hint="default"/>
          <w:sz w:val="21"/>
          <w:szCs w:val="21"/>
          <w:lang w:val="en-US" w:eastAsia="zh-Hans"/>
        </w:rPr>
      </w:pPr>
      <w:r>
        <w:drawing>
          <wp:inline distT="0" distB="0" distL="114300" distR="114300">
            <wp:extent cx="6844030" cy="3394710"/>
            <wp:effectExtent l="0" t="0" r="13970" b="889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0"/>
                    <a:stretch>
                      <a:fillRect/>
                    </a:stretch>
                  </pic:blipFill>
                  <pic:spPr>
                    <a:xfrm>
                      <a:off x="0" y="0"/>
                      <a:ext cx="6844030" cy="3394710"/>
                    </a:xfrm>
                    <a:prstGeom prst="rect">
                      <a:avLst/>
                    </a:prstGeom>
                    <a:noFill/>
                    <a:ln>
                      <a:noFill/>
                    </a:ln>
                  </pic:spPr>
                </pic:pic>
              </a:graphicData>
            </a:graphic>
          </wp:inline>
        </w:drawing>
      </w:r>
    </w:p>
    <w:p>
      <w:pPr>
        <w:numPr>
          <w:ilvl w:val="0"/>
          <w:numId w:val="0"/>
        </w:numPr>
        <w:ind w:left="720" w:leftChars="0" w:firstLine="720" w:firstLineChars="0"/>
        <w:rPr>
          <w:rFonts w:hint="default"/>
          <w:sz w:val="21"/>
          <w:szCs w:val="21"/>
          <w:lang w:val="en-US" w:eastAsia="zh-Hans"/>
        </w:rPr>
      </w:pPr>
      <w:r>
        <w:rPr>
          <w:rFonts w:hint="eastAsia"/>
          <w:sz w:val="21"/>
          <w:szCs w:val="21"/>
          <w:lang w:val="en-US" w:eastAsia="zh-Hans"/>
        </w:rPr>
        <w:t>修改时仅支持修改日期，不允许修改产品类型、银行名称、产品名称、渠道名称、渠道发放系数、业务员发放系数。</w:t>
      </w:r>
    </w:p>
    <w:p>
      <w:pPr>
        <w:numPr>
          <w:ilvl w:val="0"/>
          <w:numId w:val="3"/>
        </w:numPr>
        <w:ind w:left="0" w:leftChars="0" w:firstLine="720" w:firstLineChars="0"/>
        <w:rPr>
          <w:rFonts w:hint="eastAsia"/>
          <w:sz w:val="24"/>
          <w:szCs w:val="40"/>
          <w:lang w:val="en-US" w:eastAsia="zh-Hans"/>
        </w:rPr>
      </w:pPr>
      <w:r>
        <w:rPr>
          <w:rFonts w:hint="eastAsia"/>
          <w:sz w:val="24"/>
          <w:szCs w:val="40"/>
          <w:lang w:val="en-US" w:eastAsia="zh-Hans"/>
        </w:rPr>
        <w:t>结算逻辑变更：</w:t>
      </w:r>
    </w:p>
    <w:p>
      <w:pPr>
        <w:numPr>
          <w:ilvl w:val="0"/>
          <w:numId w:val="4"/>
        </w:numPr>
        <w:ind w:left="720" w:leftChars="0" w:firstLine="720" w:firstLineChars="0"/>
        <w:rPr>
          <w:rFonts w:hint="default" w:ascii="Times New Roman Bold" w:hAnsi="Times New Roman Bold" w:cs="Times New Roman Bold"/>
          <w:b/>
          <w:bCs/>
          <w:sz w:val="21"/>
          <w:szCs w:val="32"/>
          <w:lang w:val="en-US" w:eastAsia="zh-Hans"/>
        </w:rPr>
      </w:pPr>
      <w:r>
        <w:rPr>
          <w:rFonts w:hint="default" w:ascii="Times New Roman Bold" w:hAnsi="Times New Roman Bold" w:cs="Times New Roman Bold"/>
          <w:b/>
          <w:bCs/>
          <w:sz w:val="21"/>
          <w:szCs w:val="32"/>
          <w:lang w:val="en-US" w:eastAsia="zh-Hans"/>
        </w:rPr>
        <w:t>为渠道发放</w:t>
      </w:r>
      <w:r>
        <w:rPr>
          <w:rFonts w:hint="eastAsia" w:ascii="Times New Roman Bold" w:hAnsi="Times New Roman Bold" w:cs="Times New Roman Bold"/>
          <w:b/>
          <w:bCs/>
          <w:sz w:val="21"/>
          <w:szCs w:val="32"/>
          <w:lang w:val="en-US" w:eastAsia="zh-Hans"/>
        </w:rPr>
        <w:t>渠道</w:t>
      </w:r>
      <w:r>
        <w:rPr>
          <w:rFonts w:hint="default" w:ascii="Times New Roman Bold" w:hAnsi="Times New Roman Bold" w:cs="Times New Roman Bold"/>
          <w:b/>
          <w:bCs/>
          <w:sz w:val="21"/>
          <w:szCs w:val="32"/>
          <w:lang w:val="en-US" w:eastAsia="zh-Hans"/>
        </w:rPr>
        <w:t>奖励，计算公式为：</w:t>
      </w:r>
    </w:p>
    <w:p>
      <w:pPr>
        <w:numPr>
          <w:ilvl w:val="0"/>
          <w:numId w:val="0"/>
        </w:numPr>
        <w:ind w:left="1440" w:leftChars="0" w:firstLine="720" w:firstLineChars="0"/>
        <w:rPr>
          <w:rFonts w:hint="default"/>
          <w:sz w:val="21"/>
          <w:szCs w:val="32"/>
          <w:lang w:eastAsia="zh-Hans"/>
        </w:rPr>
      </w:pPr>
      <w:r>
        <w:rPr>
          <w:rFonts w:hint="eastAsia"/>
          <w:sz w:val="21"/>
          <w:szCs w:val="32"/>
          <w:lang w:val="en-US" w:eastAsia="zh-Hans"/>
        </w:rPr>
        <w:t>假设结算规则中某产品金额为</w:t>
      </w:r>
      <w:r>
        <w:rPr>
          <w:rFonts w:hint="default"/>
          <w:sz w:val="21"/>
          <w:szCs w:val="32"/>
          <w:lang w:eastAsia="zh-Hans"/>
        </w:rPr>
        <w:t>200</w:t>
      </w:r>
      <w:r>
        <w:rPr>
          <w:rFonts w:hint="eastAsia"/>
          <w:sz w:val="21"/>
          <w:szCs w:val="32"/>
          <w:lang w:val="en-US" w:eastAsia="zh-Hans"/>
        </w:rPr>
        <w:t>元，发放系数配置中渠道发放系数为</w:t>
      </w:r>
      <w:r>
        <w:rPr>
          <w:rFonts w:hint="default"/>
          <w:sz w:val="21"/>
          <w:szCs w:val="32"/>
          <w:lang w:eastAsia="zh-Hans"/>
        </w:rPr>
        <w:t>0.8</w:t>
      </w:r>
      <w:r>
        <w:rPr>
          <w:rFonts w:hint="eastAsia"/>
          <w:sz w:val="21"/>
          <w:szCs w:val="32"/>
          <w:lang w:val="en-US" w:eastAsia="zh-Hans"/>
        </w:rPr>
        <w:t>业务员发放系数为</w:t>
      </w:r>
      <w:r>
        <w:rPr>
          <w:rFonts w:hint="default"/>
          <w:sz w:val="21"/>
          <w:szCs w:val="32"/>
          <w:lang w:eastAsia="zh-Hans"/>
        </w:rPr>
        <w:t>0.7</w:t>
      </w:r>
    </w:p>
    <w:p>
      <w:pPr>
        <w:numPr>
          <w:ilvl w:val="0"/>
          <w:numId w:val="0"/>
        </w:numPr>
        <w:ind w:left="1440" w:leftChars="0" w:firstLine="720" w:firstLineChars="0"/>
        <w:rPr>
          <w:rFonts w:hint="default"/>
          <w:sz w:val="21"/>
          <w:szCs w:val="32"/>
          <w:lang w:val="en-US" w:eastAsia="zh-Hans"/>
        </w:rPr>
      </w:pPr>
      <w:r>
        <w:rPr>
          <w:rFonts w:hint="eastAsia"/>
          <w:sz w:val="21"/>
          <w:szCs w:val="32"/>
          <w:lang w:val="en-US" w:eastAsia="zh-Hans"/>
        </w:rPr>
        <w:t>则渠道奖励金额为X</w:t>
      </w:r>
    </w:p>
    <w:p>
      <w:pPr>
        <w:numPr>
          <w:ilvl w:val="0"/>
          <w:numId w:val="0"/>
        </w:numPr>
        <w:ind w:left="1440" w:leftChars="0" w:firstLine="720" w:firstLineChars="0"/>
        <w:rPr>
          <w:rFonts w:hint="eastAsia"/>
          <w:sz w:val="21"/>
          <w:szCs w:val="32"/>
          <w:lang w:val="en-US" w:eastAsia="zh-Hans"/>
        </w:rPr>
      </w:pPr>
      <w:r>
        <w:rPr>
          <w:rFonts w:hint="eastAsia"/>
          <w:sz w:val="21"/>
          <w:szCs w:val="32"/>
          <w:lang w:val="en-US" w:eastAsia="zh-Hans"/>
        </w:rPr>
        <w:t>X</w:t>
      </w:r>
      <w:r>
        <w:rPr>
          <w:rFonts w:hint="default"/>
          <w:sz w:val="21"/>
          <w:szCs w:val="32"/>
          <w:lang w:eastAsia="zh-Hans"/>
        </w:rPr>
        <w:t>=</w:t>
      </w:r>
      <w:r>
        <w:rPr>
          <w:rFonts w:hint="default"/>
          <w:color w:val="EEECE1" w:themeColor="background2"/>
          <w:sz w:val="21"/>
          <w:szCs w:val="32"/>
          <w:lang w:eastAsia="zh-Hans"/>
          <w14:textFill>
            <w14:solidFill>
              <w14:schemeClr w14:val="bg2"/>
            </w14:solidFill>
          </w14:textFill>
        </w:rPr>
        <w:t>200*0.8*1.13-200*0.8*0.7*1.13</w:t>
      </w:r>
      <w:r>
        <w:rPr>
          <w:rFonts w:hint="default"/>
          <w:sz w:val="21"/>
          <w:szCs w:val="32"/>
          <w:lang w:eastAsia="zh-Hans"/>
        </w:rPr>
        <w:t>=</w:t>
      </w:r>
      <w:r>
        <w:rPr>
          <w:rFonts w:hint="default"/>
          <w:color w:val="FF0000"/>
          <w:sz w:val="21"/>
          <w:szCs w:val="32"/>
          <w:lang w:eastAsia="zh-Hans"/>
        </w:rPr>
        <w:t>200*0.8*1.13*</w:t>
      </w:r>
      <w:r>
        <w:rPr>
          <w:rFonts w:hint="eastAsia"/>
          <w:color w:val="FF0000"/>
          <w:sz w:val="21"/>
          <w:szCs w:val="32"/>
          <w:lang w:eastAsia="zh-Hans"/>
        </w:rPr>
        <w:t>（</w:t>
      </w:r>
      <w:r>
        <w:rPr>
          <w:rFonts w:hint="default"/>
          <w:color w:val="FF0000"/>
          <w:sz w:val="21"/>
          <w:szCs w:val="32"/>
          <w:lang w:eastAsia="zh-Hans"/>
        </w:rPr>
        <w:t>1-0.7</w:t>
      </w:r>
      <w:r>
        <w:rPr>
          <w:rFonts w:hint="eastAsia"/>
          <w:color w:val="FF0000"/>
          <w:sz w:val="21"/>
          <w:szCs w:val="32"/>
          <w:lang w:eastAsia="zh-Hans"/>
        </w:rPr>
        <w:t>）</w:t>
      </w:r>
      <w:r>
        <w:rPr>
          <w:rFonts w:hint="eastAsia"/>
          <w:sz w:val="21"/>
          <w:szCs w:val="32"/>
          <w:lang w:val="en-US" w:eastAsia="zh-Hans"/>
        </w:rPr>
        <w:t>，该金额保留两位小数，每笔订单的每个结算等级产生一笔收益方为对应渠道虚拟一代业务员的结算单，奖励金额为X，账单类型为渠道奖励，发放至拓客实时结算接口，默认状态与该银行、产品的业务员直推奖励结算单状态一致。</w:t>
      </w:r>
    </w:p>
    <w:p>
      <w:pPr>
        <w:numPr>
          <w:ilvl w:val="0"/>
          <w:numId w:val="0"/>
        </w:numPr>
        <w:ind w:left="1440" w:leftChars="0" w:firstLine="720" w:firstLineChars="0"/>
        <w:rPr>
          <w:rFonts w:hint="eastAsia"/>
          <w:sz w:val="21"/>
          <w:szCs w:val="32"/>
          <w:lang w:val="en-US" w:eastAsia="zh-Hans"/>
        </w:rPr>
      </w:pPr>
      <w:r>
        <w:rPr>
          <w:rFonts w:hint="eastAsia"/>
          <w:sz w:val="21"/>
          <w:szCs w:val="32"/>
          <w:lang w:val="en-US" w:eastAsia="zh-Hans"/>
        </w:rPr>
        <w:t>该结算单的收益方为虚拟一代的合作方编号，签约方编号为虚拟一代的合作方编号，真实拓卡方为原订单的实际推广的合作方编号。</w:t>
      </w:r>
    </w:p>
    <w:p>
      <w:pPr>
        <w:numPr>
          <w:ilvl w:val="0"/>
          <w:numId w:val="0"/>
        </w:numPr>
        <w:ind w:left="1440" w:leftChars="0" w:firstLine="720" w:firstLineChars="0"/>
        <w:rPr>
          <w:rFonts w:hint="default"/>
          <w:sz w:val="21"/>
          <w:szCs w:val="32"/>
          <w:lang w:val="en-US" w:eastAsia="zh-Hans"/>
        </w:rPr>
      </w:pPr>
      <w:r>
        <w:rPr>
          <w:rFonts w:hint="eastAsia"/>
          <w:sz w:val="21"/>
          <w:szCs w:val="32"/>
          <w:lang w:val="en-US" w:eastAsia="zh-Hans"/>
        </w:rPr>
        <w:t>当渠道为自营拓客时，不对渠道系数配置进行处理，当渠道为自营展业版时，必须有系数配置才触发结算，若未找到配置，则订单保持未结算状态，待下次手动匹配时再次查询系数配置，直到有系数配置后进行结算。</w:t>
      </w:r>
    </w:p>
    <w:p>
      <w:pPr>
        <w:numPr>
          <w:ilvl w:val="0"/>
          <w:numId w:val="4"/>
        </w:numPr>
        <w:ind w:left="720" w:leftChars="0" w:firstLine="720" w:firstLineChars="0"/>
        <w:rPr>
          <w:rFonts w:hint="eastAsia"/>
          <w:sz w:val="21"/>
          <w:szCs w:val="32"/>
          <w:lang w:val="en-US" w:eastAsia="zh-Hans"/>
        </w:rPr>
      </w:pPr>
      <w:r>
        <w:rPr>
          <w:rFonts w:hint="eastAsia"/>
          <w:sz w:val="21"/>
          <w:szCs w:val="32"/>
          <w:lang w:val="en-US" w:eastAsia="zh-Hans"/>
        </w:rPr>
        <w:t>为渠道产生月度激励计划奖励的需求将于</w:t>
      </w:r>
      <w:r>
        <w:rPr>
          <w:rFonts w:hint="default"/>
          <w:sz w:val="21"/>
          <w:szCs w:val="32"/>
          <w:lang w:eastAsia="zh-Hans"/>
        </w:rPr>
        <w:t>12</w:t>
      </w:r>
      <w:r>
        <w:rPr>
          <w:rFonts w:hint="eastAsia"/>
          <w:sz w:val="21"/>
          <w:szCs w:val="32"/>
          <w:lang w:val="en-US" w:eastAsia="zh-Hans"/>
        </w:rPr>
        <w:t>月下旬完成，请酌情考虑</w:t>
      </w:r>
    </w:p>
    <w:p>
      <w:pPr>
        <w:numPr>
          <w:ilvl w:val="0"/>
          <w:numId w:val="4"/>
        </w:numPr>
        <w:ind w:left="720" w:leftChars="0" w:firstLine="720" w:firstLineChars="0"/>
        <w:rPr>
          <w:rFonts w:hint="default" w:ascii="Times New Roman Bold" w:hAnsi="Times New Roman Bold" w:cs="Times New Roman Bold"/>
          <w:b/>
          <w:bCs/>
          <w:sz w:val="21"/>
          <w:szCs w:val="32"/>
          <w:lang w:val="en-US" w:eastAsia="zh-Hans"/>
        </w:rPr>
      </w:pPr>
      <w:r>
        <w:rPr>
          <w:rFonts w:hint="default" w:ascii="Times New Roman Bold" w:hAnsi="Times New Roman Bold" w:cs="Times New Roman Bold"/>
          <w:b/>
          <w:bCs/>
          <w:sz w:val="21"/>
          <w:szCs w:val="32"/>
          <w:lang w:val="en-US" w:eastAsia="zh-Hans"/>
        </w:rPr>
        <w:t>为</w:t>
      </w:r>
      <w:r>
        <w:rPr>
          <w:rFonts w:hint="eastAsia" w:ascii="Times New Roman Bold" w:hAnsi="Times New Roman Bold" w:cs="Times New Roman Bold"/>
          <w:b/>
          <w:bCs/>
          <w:sz w:val="21"/>
          <w:szCs w:val="32"/>
          <w:lang w:val="en-US" w:eastAsia="zh-Hans"/>
        </w:rPr>
        <w:t>业务员发放奖励</w:t>
      </w:r>
      <w:r>
        <w:rPr>
          <w:rFonts w:hint="default" w:ascii="Times New Roman Bold" w:hAnsi="Times New Roman Bold" w:cs="Times New Roman Bold"/>
          <w:b/>
          <w:bCs/>
          <w:sz w:val="21"/>
          <w:szCs w:val="32"/>
          <w:lang w:val="en-US" w:eastAsia="zh-Hans"/>
        </w:rPr>
        <w:t>：</w:t>
      </w:r>
    </w:p>
    <w:p>
      <w:pPr>
        <w:numPr>
          <w:ilvl w:val="0"/>
          <w:numId w:val="0"/>
        </w:numPr>
        <w:ind w:left="720" w:leftChars="0" w:firstLine="720" w:firstLineChars="0"/>
        <w:rPr>
          <w:rFonts w:hint="default"/>
          <w:sz w:val="21"/>
          <w:szCs w:val="21"/>
          <w:lang w:val="en-US" w:eastAsia="zh-Hans"/>
        </w:rPr>
      </w:pPr>
      <w:r>
        <w:rPr>
          <w:rFonts w:hint="eastAsia"/>
          <w:sz w:val="21"/>
          <w:szCs w:val="21"/>
          <w:lang w:val="en-US" w:eastAsia="zh-Hans"/>
        </w:rPr>
        <w:t>直推奖励结算单奖励金额公式：奖励规则中的金额</w:t>
      </w:r>
      <w:r>
        <w:rPr>
          <w:rFonts w:hint="default"/>
          <w:sz w:val="21"/>
          <w:szCs w:val="21"/>
          <w:lang w:eastAsia="zh-Hans"/>
        </w:rPr>
        <w:t>*</w:t>
      </w:r>
      <w:r>
        <w:rPr>
          <w:rFonts w:hint="eastAsia"/>
          <w:sz w:val="21"/>
          <w:szCs w:val="21"/>
          <w:lang w:val="en-US" w:eastAsia="zh-Hans"/>
        </w:rPr>
        <w:t>渠道发放系数</w:t>
      </w:r>
      <w:r>
        <w:rPr>
          <w:rFonts w:hint="default"/>
          <w:sz w:val="21"/>
          <w:szCs w:val="21"/>
          <w:lang w:eastAsia="zh-Hans"/>
        </w:rPr>
        <w:t>*</w:t>
      </w:r>
      <w:r>
        <w:rPr>
          <w:rFonts w:hint="eastAsia"/>
          <w:sz w:val="21"/>
          <w:szCs w:val="21"/>
          <w:lang w:val="en-US" w:eastAsia="zh-Hans"/>
        </w:rPr>
        <w:t>业务员发放系数</w:t>
      </w:r>
    </w:p>
    <w:p>
      <w:pPr>
        <w:ind w:left="720" w:leftChars="0" w:firstLine="720" w:firstLineChars="0"/>
        <w:rPr>
          <w:rFonts w:hint="eastAsia"/>
          <w:sz w:val="21"/>
          <w:szCs w:val="21"/>
          <w:lang w:val="en-US" w:eastAsia="zh-Hans"/>
        </w:rPr>
      </w:pPr>
      <w:r>
        <w:rPr>
          <w:rFonts w:hint="eastAsia"/>
          <w:sz w:val="21"/>
          <w:szCs w:val="21"/>
          <w:lang w:val="en-US" w:eastAsia="zh-Hans"/>
        </w:rPr>
        <w:t>（</w:t>
      </w:r>
      <w:r>
        <w:rPr>
          <w:rFonts w:hint="default"/>
          <w:sz w:val="21"/>
          <w:szCs w:val="21"/>
          <w:lang w:eastAsia="zh-Hans"/>
        </w:rPr>
        <w:t>4</w:t>
      </w:r>
      <w:r>
        <w:rPr>
          <w:rFonts w:hint="eastAsia"/>
          <w:sz w:val="21"/>
          <w:szCs w:val="21"/>
          <w:lang w:val="en-US" w:eastAsia="zh-Hans"/>
        </w:rPr>
        <w:t>）奖励规则金额</w:t>
      </w:r>
      <w:r>
        <w:rPr>
          <w:rFonts w:hint="default"/>
          <w:sz w:val="21"/>
          <w:szCs w:val="21"/>
          <w:lang w:eastAsia="zh-Hans"/>
        </w:rPr>
        <w:t>*</w:t>
      </w:r>
      <w:r>
        <w:rPr>
          <w:rFonts w:hint="eastAsia"/>
          <w:sz w:val="21"/>
          <w:szCs w:val="21"/>
          <w:lang w:val="en-US" w:eastAsia="zh-Hans"/>
        </w:rPr>
        <w:t>渠道发放系数</w:t>
      </w:r>
      <w:r>
        <w:rPr>
          <w:rFonts w:hint="default"/>
          <w:sz w:val="21"/>
          <w:szCs w:val="21"/>
          <w:lang w:eastAsia="zh-Hans"/>
        </w:rPr>
        <w:t>*</w:t>
      </w:r>
      <w:r>
        <w:rPr>
          <w:rFonts w:hint="eastAsia"/>
          <w:sz w:val="21"/>
          <w:szCs w:val="21"/>
          <w:lang w:val="en-US" w:eastAsia="zh-Hans"/>
        </w:rPr>
        <w:t>业务员发放系数的影响范围：</w:t>
      </w:r>
    </w:p>
    <w:p>
      <w:pPr>
        <w:ind w:left="1440" w:leftChars="0" w:firstLine="720" w:firstLineChars="0"/>
        <w:rPr>
          <w:rFonts w:hint="eastAsia"/>
          <w:sz w:val="21"/>
          <w:szCs w:val="21"/>
          <w:lang w:val="en-US" w:eastAsia="zh-Hans"/>
        </w:rPr>
      </w:pPr>
      <w:r>
        <w:rPr>
          <w:rFonts w:hint="eastAsia"/>
          <w:sz w:val="21"/>
          <w:szCs w:val="21"/>
          <w:lang w:val="en-US" w:eastAsia="zh-Hans"/>
        </w:rPr>
        <w:t>一代产品政策页面展示的结算金额</w:t>
      </w:r>
    </w:p>
    <w:p>
      <w:pPr>
        <w:ind w:left="1440" w:leftChars="0" w:firstLine="720" w:firstLineChars="0"/>
        <w:rPr>
          <w:rFonts w:hint="default"/>
          <w:sz w:val="21"/>
          <w:szCs w:val="21"/>
          <w:lang w:val="en-US" w:eastAsia="zh-Hans"/>
        </w:rPr>
      </w:pPr>
      <w:r>
        <w:rPr>
          <w:rFonts w:hint="eastAsia"/>
          <w:sz w:val="21"/>
          <w:szCs w:val="21"/>
          <w:lang w:val="en-US" w:eastAsia="zh-Hans"/>
        </w:rPr>
        <w:t>下级首页银行（信用卡、借记卡）贷款产品奖励金额</w:t>
      </w:r>
    </w:p>
    <w:p>
      <w:pPr>
        <w:ind w:left="1440" w:leftChars="0" w:firstLine="720" w:firstLineChars="0"/>
        <w:rPr>
          <w:rFonts w:hint="eastAsia"/>
          <w:sz w:val="21"/>
          <w:szCs w:val="21"/>
          <w:lang w:val="en-US" w:eastAsia="zh-Hans"/>
        </w:rPr>
      </w:pPr>
      <w:r>
        <w:rPr>
          <w:rFonts w:hint="eastAsia"/>
          <w:sz w:val="21"/>
          <w:szCs w:val="21"/>
          <w:lang w:val="en-US" w:eastAsia="zh-Hans"/>
        </w:rPr>
        <w:t>订单详情页应结金额</w:t>
      </w:r>
    </w:p>
    <w:p>
      <w:pPr>
        <w:ind w:left="1440" w:leftChars="0" w:firstLine="720" w:firstLineChars="0"/>
        <w:rPr>
          <w:rFonts w:hint="eastAsia"/>
          <w:sz w:val="21"/>
          <w:szCs w:val="21"/>
          <w:lang w:val="en-US" w:eastAsia="zh-Hans"/>
        </w:rPr>
      </w:pPr>
      <w:r>
        <w:rPr>
          <w:rFonts w:hint="eastAsia"/>
          <w:sz w:val="21"/>
          <w:szCs w:val="21"/>
          <w:lang w:val="en-US" w:eastAsia="zh-Hans"/>
        </w:rPr>
        <w:t>实际结算单的直推奖励金额的值</w:t>
      </w:r>
    </w:p>
    <w:p>
      <w:pPr>
        <w:ind w:left="720" w:leftChars="0" w:firstLine="720" w:firstLineChars="0"/>
        <w:rPr>
          <w:rFonts w:hint="eastAsia"/>
          <w:sz w:val="21"/>
          <w:szCs w:val="21"/>
          <w:lang w:val="en-US" w:eastAsia="zh-Hans"/>
        </w:rPr>
      </w:pPr>
      <w:r>
        <w:rPr>
          <w:rFonts w:hint="eastAsia"/>
          <w:sz w:val="21"/>
          <w:szCs w:val="21"/>
          <w:lang w:val="en-US" w:eastAsia="zh-Hans"/>
        </w:rPr>
        <w:t>（</w:t>
      </w:r>
      <w:r>
        <w:rPr>
          <w:rFonts w:hint="default"/>
          <w:sz w:val="21"/>
          <w:szCs w:val="21"/>
          <w:lang w:eastAsia="zh-Hans"/>
        </w:rPr>
        <w:t>5</w:t>
      </w:r>
      <w:r>
        <w:rPr>
          <w:rFonts w:hint="eastAsia"/>
          <w:sz w:val="21"/>
          <w:szCs w:val="21"/>
          <w:lang w:val="en-US" w:eastAsia="zh-Hans"/>
        </w:rPr>
        <w:t>）产品政策</w:t>
      </w:r>
      <w:r>
        <w:rPr>
          <w:rFonts w:hint="default"/>
          <w:sz w:val="21"/>
          <w:szCs w:val="21"/>
          <w:lang w:eastAsia="zh-Hans"/>
        </w:rPr>
        <w:t>*</w:t>
      </w:r>
      <w:r>
        <w:rPr>
          <w:rFonts w:hint="eastAsia"/>
          <w:sz w:val="21"/>
          <w:szCs w:val="21"/>
          <w:lang w:val="en-US" w:eastAsia="zh-Hans"/>
        </w:rPr>
        <w:t>拓客系统（分润比例）；首页银行卡列表、贷款列表、订单详情页</w:t>
      </w:r>
      <w:r>
        <w:rPr>
          <w:rFonts w:hint="default"/>
          <w:sz w:val="21"/>
          <w:szCs w:val="21"/>
          <w:lang w:eastAsia="zh-Hans"/>
        </w:rPr>
        <w:t>*</w:t>
      </w:r>
      <w:r>
        <w:rPr>
          <w:rFonts w:hint="eastAsia"/>
          <w:sz w:val="21"/>
          <w:szCs w:val="21"/>
          <w:lang w:val="en-US" w:eastAsia="zh-Hans"/>
        </w:rPr>
        <w:t>拓客系统（分润比例</w:t>
      </w:r>
      <w:r>
        <w:rPr>
          <w:rFonts w:hint="default"/>
          <w:sz w:val="21"/>
          <w:szCs w:val="21"/>
          <w:lang w:eastAsia="zh-Hans"/>
        </w:rPr>
        <w:t>*</w:t>
      </w:r>
      <w:r>
        <w:rPr>
          <w:rFonts w:hint="eastAsia"/>
          <w:sz w:val="21"/>
          <w:szCs w:val="21"/>
          <w:lang w:val="en-US" w:eastAsia="zh-Hans"/>
        </w:rPr>
        <w:t>下级分润比例）后产生。</w:t>
      </w:r>
    </w:p>
    <w:p>
      <w:pPr>
        <w:ind w:left="720" w:leftChars="0" w:firstLine="720" w:firstLineChars="0"/>
        <w:rPr>
          <w:rFonts w:hint="eastAsia"/>
          <w:sz w:val="21"/>
          <w:szCs w:val="21"/>
          <w:lang w:val="en-US" w:eastAsia="zh-Hans"/>
        </w:rPr>
      </w:pPr>
      <w:r>
        <w:rPr>
          <w:rFonts w:hint="eastAsia"/>
          <w:sz w:val="21"/>
          <w:szCs w:val="21"/>
          <w:lang w:val="en-US" w:eastAsia="zh-Hans"/>
        </w:rPr>
        <w:t>（</w:t>
      </w:r>
      <w:r>
        <w:rPr>
          <w:rFonts w:hint="default"/>
          <w:sz w:val="21"/>
          <w:szCs w:val="21"/>
          <w:lang w:eastAsia="zh-Hans"/>
        </w:rPr>
        <w:t>6</w:t>
      </w:r>
      <w:r>
        <w:rPr>
          <w:rFonts w:hint="eastAsia"/>
          <w:sz w:val="21"/>
          <w:szCs w:val="21"/>
          <w:lang w:val="en-US" w:eastAsia="zh-Hans"/>
        </w:rPr>
        <w:t>）结算单金额仅处理两个系数，不根据拓客系统比例处理。</w:t>
      </w:r>
    </w:p>
    <w:p>
      <w:pPr>
        <w:numPr>
          <w:ilvl w:val="0"/>
          <w:numId w:val="0"/>
        </w:numPr>
        <w:spacing w:before="120" w:after="120"/>
        <w:ind w:left="720" w:firstLine="720"/>
        <w:rPr>
          <w:rFonts w:hint="eastAsia"/>
          <w:sz w:val="21"/>
          <w:szCs w:val="21"/>
          <w:lang w:val="en-US" w:eastAsia="zh-Hans"/>
        </w:rPr>
      </w:pPr>
      <w:r>
        <w:rPr>
          <w:rFonts w:hint="eastAsia"/>
          <w:sz w:val="21"/>
          <w:szCs w:val="21"/>
          <w:lang w:val="en-US" w:eastAsia="zh-Hans"/>
        </w:rPr>
        <w:t>（</w:t>
      </w:r>
      <w:r>
        <w:rPr>
          <w:rFonts w:hint="default"/>
          <w:sz w:val="21"/>
          <w:szCs w:val="21"/>
          <w:lang w:eastAsia="zh-Hans"/>
        </w:rPr>
        <w:t>7</w:t>
      </w:r>
      <w:r>
        <w:rPr>
          <w:rFonts w:hint="eastAsia"/>
          <w:sz w:val="21"/>
          <w:szCs w:val="21"/>
          <w:lang w:val="en-US" w:eastAsia="zh-Hans"/>
        </w:rPr>
        <w:t>）当渠道为自营拓客时，不须处理该系统配置，当渠道为自营展业版时，若未找到产品类型</w:t>
      </w:r>
      <w:r>
        <w:rPr>
          <w:rFonts w:hint="default"/>
          <w:sz w:val="21"/>
          <w:szCs w:val="21"/>
          <w:lang w:eastAsia="zh-Hans"/>
        </w:rPr>
        <w:t>-</w:t>
      </w:r>
      <w:r>
        <w:rPr>
          <w:rFonts w:hint="eastAsia"/>
          <w:sz w:val="21"/>
          <w:szCs w:val="21"/>
          <w:lang w:val="en-US" w:eastAsia="zh-Hans"/>
        </w:rPr>
        <w:t>产品</w:t>
      </w:r>
      <w:r>
        <w:rPr>
          <w:rFonts w:hint="default"/>
          <w:sz w:val="21"/>
          <w:szCs w:val="21"/>
          <w:lang w:eastAsia="zh-Hans"/>
        </w:rPr>
        <w:t>/</w:t>
      </w:r>
      <w:r>
        <w:rPr>
          <w:rFonts w:hint="eastAsia"/>
          <w:sz w:val="21"/>
          <w:szCs w:val="21"/>
          <w:lang w:val="en-US" w:eastAsia="zh-Hans"/>
        </w:rPr>
        <w:t>银行</w:t>
      </w:r>
      <w:r>
        <w:rPr>
          <w:rFonts w:hint="default"/>
          <w:sz w:val="21"/>
          <w:szCs w:val="21"/>
          <w:lang w:eastAsia="zh-Hans"/>
        </w:rPr>
        <w:t>-</w:t>
      </w:r>
      <w:r>
        <w:rPr>
          <w:rFonts w:hint="eastAsia"/>
          <w:sz w:val="21"/>
          <w:szCs w:val="21"/>
          <w:lang w:val="en-US" w:eastAsia="zh-Hans"/>
        </w:rPr>
        <w:t>渠道的系数配置，则将系数默认为</w:t>
      </w:r>
      <w:r>
        <w:rPr>
          <w:rFonts w:hint="default"/>
          <w:sz w:val="21"/>
          <w:szCs w:val="21"/>
          <w:lang w:eastAsia="zh-Hans"/>
        </w:rPr>
        <w:t>0</w:t>
      </w:r>
      <w:r>
        <w:rPr>
          <w:rFonts w:hint="eastAsia"/>
          <w:sz w:val="21"/>
          <w:szCs w:val="21"/>
          <w:lang w:val="en-US" w:eastAsia="zh-Hans"/>
        </w:rPr>
        <w:t>处理，不展示未配置的银行、产品的政策</w:t>
      </w:r>
    </w:p>
    <w:p>
      <w:pPr>
        <w:numPr>
          <w:ilvl w:val="0"/>
          <w:numId w:val="3"/>
        </w:numPr>
        <w:ind w:left="0" w:leftChars="0" w:firstLine="720" w:firstLineChars="0"/>
        <w:rPr>
          <w:ins w:id="0" w:author="风过之痕" w:date="2022-11-22T16:45:53Z"/>
          <w:rFonts w:hint="eastAsia"/>
          <w:color w:val="FF0000"/>
          <w:sz w:val="24"/>
          <w:szCs w:val="40"/>
          <w:lang w:val="en-US" w:eastAsia="zh-Hans"/>
          <w:rPrChange w:id="1" w:author="风过之痕" w:date="2022-11-22T16:46:05Z">
            <w:rPr>
              <w:ins w:id="2" w:author="风过之痕" w:date="2022-11-22T16:45:53Z"/>
              <w:rFonts w:hint="eastAsia"/>
              <w:sz w:val="24"/>
              <w:szCs w:val="40"/>
              <w:lang w:val="en-US" w:eastAsia="zh-Hans"/>
            </w:rPr>
          </w:rPrChange>
        </w:rPr>
      </w:pPr>
      <w:r>
        <w:rPr>
          <w:rFonts w:hint="eastAsia"/>
          <w:color w:val="FF0000"/>
          <w:sz w:val="24"/>
          <w:szCs w:val="40"/>
          <w:lang w:val="en-US" w:eastAsia="zh-Hans"/>
          <w:rPrChange w:id="3" w:author="风过之痕" w:date="2022-11-22T16:46:05Z">
            <w:rPr>
              <w:rFonts w:hint="eastAsia"/>
              <w:sz w:val="24"/>
              <w:szCs w:val="40"/>
              <w:lang w:val="en-US" w:eastAsia="zh-Hans"/>
            </w:rPr>
          </w:rPrChange>
        </w:rPr>
        <w:t>发放系数取值规则：</w:t>
      </w:r>
    </w:p>
    <w:p>
      <w:pPr>
        <w:numPr>
          <w:ilvl w:val="-1"/>
          <w:numId w:val="0"/>
        </w:numPr>
        <w:ind w:left="720" w:leftChars="0" w:firstLine="0" w:firstLineChars="0"/>
        <w:rPr>
          <w:rFonts w:hint="eastAsia"/>
          <w:sz w:val="24"/>
          <w:szCs w:val="40"/>
          <w:lang w:val="en-US" w:eastAsia="zh-Hans"/>
        </w:rPr>
        <w:pPrChange w:id="4" w:author="风过之痕" w:date="2022-11-22T16:45:54Z">
          <w:pPr>
            <w:numPr>
              <w:ilvl w:val="0"/>
              <w:numId w:val="3"/>
            </w:numPr>
            <w:ind w:left="0" w:leftChars="0" w:firstLine="720" w:firstLineChars="0"/>
          </w:pPr>
        </w:pPrChange>
      </w:pPr>
    </w:p>
    <w:p>
      <w:pPr>
        <w:numPr>
          <w:ilvl w:val="0"/>
          <w:numId w:val="0"/>
        </w:numPr>
        <w:spacing w:before="120" w:after="120"/>
        <w:ind w:left="720" w:firstLine="720"/>
        <w:rPr>
          <w:rFonts w:hint="default"/>
          <w:sz w:val="21"/>
          <w:szCs w:val="21"/>
          <w:lang w:val="en-US" w:eastAsia="zh-Hans"/>
        </w:rPr>
      </w:pPr>
      <w:ins w:id="5" w:author="风过之痕" w:date="2022-11-22T16:46:14Z">
        <w:r>
          <w:rPr>
            <w:rFonts w:hint="eastAsia"/>
            <w:sz w:val="21"/>
            <w:szCs w:val="21"/>
            <w:lang w:val="en-US" w:eastAsia="zh-Hans"/>
          </w:rPr>
          <w:t>生成结算单</w:t>
        </w:r>
      </w:ins>
      <w:ins w:id="6" w:author="风过之痕" w:date="2022-11-22T16:46:15Z">
        <w:r>
          <w:rPr>
            <w:rFonts w:hint="eastAsia"/>
            <w:sz w:val="21"/>
            <w:szCs w:val="21"/>
            <w:lang w:val="en-US" w:eastAsia="zh-Hans"/>
          </w:rPr>
          <w:t>时，</w:t>
        </w:r>
      </w:ins>
      <w:ins w:id="7" w:author="风过之痕" w:date="2022-11-22T16:46:16Z">
        <w:r>
          <w:rPr>
            <w:rFonts w:hint="eastAsia"/>
            <w:sz w:val="21"/>
            <w:szCs w:val="21"/>
            <w:lang w:val="en-US" w:eastAsia="zh-Hans"/>
          </w:rPr>
          <w:t>取</w:t>
        </w:r>
      </w:ins>
      <w:ins w:id="8" w:author="风过之痕" w:date="2022-11-22T16:46:18Z">
        <w:r>
          <w:rPr>
            <w:rFonts w:hint="eastAsia"/>
            <w:sz w:val="21"/>
            <w:szCs w:val="21"/>
            <w:lang w:val="en-US" w:eastAsia="zh-Hans"/>
          </w:rPr>
          <w:t>订单</w:t>
        </w:r>
      </w:ins>
      <w:ins w:id="9" w:author="风过之痕" w:date="2022-11-22T16:46:20Z">
        <w:r>
          <w:rPr>
            <w:rFonts w:hint="eastAsia"/>
            <w:sz w:val="21"/>
            <w:szCs w:val="21"/>
            <w:lang w:val="en-US" w:eastAsia="zh-Hans"/>
          </w:rPr>
          <w:t>创建日期</w:t>
        </w:r>
      </w:ins>
      <w:ins w:id="10" w:author="风过之痕" w:date="2022-11-22T16:46:22Z">
        <w:r>
          <w:rPr>
            <w:rFonts w:hint="eastAsia"/>
            <w:sz w:val="21"/>
            <w:szCs w:val="21"/>
            <w:lang w:val="en-US" w:eastAsia="zh-Hans"/>
          </w:rPr>
          <w:t>对应的</w:t>
        </w:r>
      </w:ins>
      <w:ins w:id="11" w:author="风过之痕" w:date="2022-11-22T16:46:23Z">
        <w:r>
          <w:rPr>
            <w:rFonts w:hint="eastAsia"/>
            <w:sz w:val="21"/>
            <w:szCs w:val="21"/>
            <w:lang w:val="en-US" w:eastAsia="zh-Hans"/>
          </w:rPr>
          <w:t>启用中</w:t>
        </w:r>
      </w:ins>
      <w:ins w:id="12" w:author="风过之痕" w:date="2022-11-22T16:46:24Z">
        <w:r>
          <w:rPr>
            <w:rFonts w:hint="eastAsia"/>
            <w:sz w:val="21"/>
            <w:szCs w:val="21"/>
            <w:lang w:val="en-US" w:eastAsia="zh-Hans"/>
          </w:rPr>
          <w:t>的</w:t>
        </w:r>
      </w:ins>
      <w:ins w:id="13" w:author="风过之痕" w:date="2022-11-22T16:46:27Z">
        <w:r>
          <w:rPr>
            <w:rFonts w:hint="eastAsia"/>
            <w:sz w:val="21"/>
            <w:szCs w:val="21"/>
            <w:lang w:val="en-US" w:eastAsia="zh-Hans"/>
          </w:rPr>
          <w:t>发放系数</w:t>
        </w:r>
      </w:ins>
      <w:ins w:id="14" w:author="风过之痕" w:date="2022-11-22T16:46:28Z">
        <w:r>
          <w:rPr>
            <w:rFonts w:hint="eastAsia"/>
            <w:sz w:val="21"/>
            <w:szCs w:val="21"/>
            <w:lang w:val="en-US" w:eastAsia="zh-Hans"/>
          </w:rPr>
          <w:t>配置</w:t>
        </w:r>
      </w:ins>
      <w:ins w:id="15" w:author="风过之痕" w:date="2022-11-22T16:47:55Z">
        <w:r>
          <w:rPr>
            <w:rFonts w:hint="eastAsia"/>
            <w:sz w:val="21"/>
            <w:szCs w:val="21"/>
            <w:lang w:val="en-US" w:eastAsia="zh-Hans"/>
          </w:rPr>
          <w:t>中</w:t>
        </w:r>
      </w:ins>
      <w:ins w:id="16" w:author="风过之痕" w:date="2022-11-22T16:47:56Z">
        <w:r>
          <w:rPr>
            <w:rFonts w:hint="eastAsia"/>
            <w:sz w:val="21"/>
            <w:szCs w:val="21"/>
            <w:lang w:val="en-US" w:eastAsia="zh-Hans"/>
          </w:rPr>
          <w:t>的</w:t>
        </w:r>
      </w:ins>
      <w:ins w:id="17" w:author="风过之痕" w:date="2022-11-22T16:47:59Z">
        <w:r>
          <w:rPr>
            <w:rFonts w:hint="eastAsia"/>
            <w:sz w:val="21"/>
            <w:szCs w:val="21"/>
            <w:lang w:val="en-US" w:eastAsia="zh-Hans"/>
          </w:rPr>
          <w:t>渠道</w:t>
        </w:r>
      </w:ins>
      <w:ins w:id="18" w:author="风过之痕" w:date="2022-11-22T16:48:02Z">
        <w:r>
          <w:rPr>
            <w:rFonts w:hint="eastAsia"/>
            <w:sz w:val="21"/>
            <w:szCs w:val="21"/>
            <w:lang w:val="en-US" w:eastAsia="zh-Hans"/>
          </w:rPr>
          <w:t>发放系数</w:t>
        </w:r>
      </w:ins>
      <w:ins w:id="19" w:author="风过之痕" w:date="2022-11-22T16:48:02Z">
        <w:r>
          <w:rPr>
            <w:rFonts w:hint="default"/>
            <w:sz w:val="21"/>
            <w:szCs w:val="21"/>
            <w:lang w:eastAsia="zh-Hans"/>
          </w:rPr>
          <w:t>*</w:t>
        </w:r>
      </w:ins>
      <w:ins w:id="20" w:author="风过之痕" w:date="2022-11-22T16:48:04Z">
        <w:r>
          <w:rPr>
            <w:rFonts w:hint="eastAsia"/>
            <w:sz w:val="21"/>
            <w:szCs w:val="21"/>
            <w:lang w:val="en-US" w:eastAsia="zh-Hans"/>
          </w:rPr>
          <w:t>业务员</w:t>
        </w:r>
      </w:ins>
      <w:ins w:id="21" w:author="风过之痕" w:date="2022-11-22T16:48:05Z">
        <w:r>
          <w:rPr>
            <w:rFonts w:hint="eastAsia"/>
            <w:sz w:val="21"/>
            <w:szCs w:val="21"/>
            <w:lang w:val="en-US" w:eastAsia="zh-Hans"/>
          </w:rPr>
          <w:t>发放</w:t>
        </w:r>
        <w:bookmarkStart w:id="0" w:name="_GoBack"/>
        <w:bookmarkEnd w:id="0"/>
        <w:r>
          <w:rPr>
            <w:rFonts w:hint="eastAsia"/>
            <w:sz w:val="21"/>
            <w:szCs w:val="21"/>
            <w:lang w:val="en-US" w:eastAsia="zh-Hans"/>
          </w:rPr>
          <w:t>系数</w:t>
        </w:r>
      </w:ins>
    </w:p>
    <w:sectPr>
      <w:headerReference r:id="rId4" w:type="default"/>
      <w:footerReference r:id="rId5" w:type="default"/>
      <w:pgSz w:w="12240" w:h="15840"/>
      <w:pgMar w:top="720" w:right="720" w:bottom="720" w:left="720" w:header="720" w:footer="432"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0000" w:usb1="00000000" w:usb2="00000000" w:usb3="00000000" w:csb0="00000000"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Cambria">
    <w:altName w:val="苹方-简"/>
    <w:panose1 w:val="02040503050406030204"/>
    <w:charset w:val="00"/>
    <w:family w:val="roman"/>
    <w:pitch w:val="default"/>
    <w:sig w:usb0="00000000" w:usb1="00000000" w:usb2="00000000" w:usb3="00000000" w:csb0="2000019F" w:csb1="00000000"/>
  </w:font>
  <w:font w:name="苹方-简">
    <w:panose1 w:val="020B0400000000000000"/>
    <w:charset w:val="86"/>
    <w:family w:val="auto"/>
    <w:pitch w:val="default"/>
    <w:sig w:usb0="00000000" w:usb1="00000000" w:usb2="00000000" w:usb3="00000000" w:csb0="00160000" w:csb1="00000000"/>
  </w:font>
  <w:font w:name="Tahoma">
    <w:panose1 w:val="020B0604030504040204"/>
    <w:charset w:val="00"/>
    <w:family w:val="swiss"/>
    <w:pitch w:val="default"/>
    <w:sig w:usb0="00000000" w:usb1="00000000" w:usb2="00000000" w:usb3="00000000" w:csb0="00000000" w:csb1="00000000"/>
  </w:font>
  <w:font w:name="Times New Roman Bold">
    <w:panose1 w:val="02020603050405020304"/>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冬青黑体简体中文">
    <w:panose1 w:val="020B0300000000000000"/>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Arial">
    <w:panose1 w:val="020B0604020202020204"/>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8"/>
      <w:tblW w:w="5000" w:type="pct"/>
      <w:tblInd w:w="0" w:type="dxa"/>
      <w:tblBorders>
        <w:top w:val="none" w:color="auto" w:sz="0" w:space="0"/>
        <w:left w:val="none" w:color="auto" w:sz="0" w:space="0"/>
        <w:bottom w:val="none" w:color="auto" w:sz="0" w:space="0"/>
        <w:right w:val="none" w:color="auto" w:sz="0" w:space="0"/>
        <w:insideH w:val="single" w:color="3F3F3F" w:themeColor="text1" w:themeTint="BF" w:sz="4" w:space="0"/>
        <w:insideV w:val="none" w:color="auto" w:sz="0" w:space="0"/>
      </w:tblBorders>
      <w:tblLayout w:type="autofit"/>
      <w:tblCellMar>
        <w:top w:w="0" w:type="dxa"/>
        <w:left w:w="108" w:type="dxa"/>
        <w:bottom w:w="0" w:type="dxa"/>
        <w:right w:w="108" w:type="dxa"/>
      </w:tblCellMar>
    </w:tblPr>
    <w:tblGrid>
      <w:gridCol w:w="4878"/>
      <w:gridCol w:w="1260"/>
      <w:gridCol w:w="4878"/>
    </w:tblGrid>
    <w:tr>
      <w:tblPrEx>
        <w:tblBorders>
          <w:top w:val="none" w:color="auto" w:sz="0" w:space="0"/>
          <w:left w:val="none" w:color="auto" w:sz="0" w:space="0"/>
          <w:bottom w:val="none" w:color="auto" w:sz="0" w:space="0"/>
          <w:right w:val="none" w:color="auto" w:sz="0" w:space="0"/>
          <w:insideH w:val="single" w:color="3F3F3F" w:themeColor="text1" w:themeTint="BF" w:sz="4" w:space="0"/>
          <w:insideV w:val="none" w:color="auto" w:sz="0" w:space="0"/>
        </w:tblBorders>
      </w:tblPrEx>
      <w:trPr>
        <w:trHeight w:val="180" w:hRule="atLeast"/>
      </w:trPr>
      <w:tc>
        <w:tcPr>
          <w:tcW w:w="2214" w:type="pct"/>
        </w:tcPr>
        <w:p>
          <w:pPr>
            <w:pStyle w:val="11"/>
          </w:pPr>
        </w:p>
      </w:tc>
      <w:tc>
        <w:tcPr>
          <w:tcW w:w="572" w:type="pct"/>
          <w:vMerge w:val="restart"/>
          <w:vAlign w:val="center"/>
        </w:tcPr>
        <w:p>
          <w:pPr>
            <w:pStyle w:val="11"/>
            <w:jc w:val="center"/>
            <w:rPr>
              <w:rFonts w:asciiTheme="majorHAnsi" w:hAnsiTheme="majorHAnsi"/>
              <w:color w:val="404040" w:themeColor="text1" w:themeTint="BF"/>
              <w:sz w:val="22"/>
              <w:szCs w:val="22"/>
              <w14:textFill>
                <w14:solidFill>
                  <w14:schemeClr w14:val="tx1">
                    <w14:lumMod w14:val="75000"/>
                    <w14:lumOff w14:val="25000"/>
                  </w14:schemeClr>
                </w14:solidFill>
              </w14:textFill>
            </w:rPr>
          </w:pPr>
          <w:r>
            <w:rPr>
              <w:rFonts w:asciiTheme="majorHAnsi" w:hAnsiTheme="majorHAnsi"/>
              <w:color w:val="404040" w:themeColor="text1" w:themeTint="BF"/>
              <w:sz w:val="22"/>
              <w:szCs w:val="22"/>
              <w14:textFill>
                <w14:solidFill>
                  <w14:schemeClr w14:val="tx1">
                    <w14:lumMod w14:val="75000"/>
                    <w14:lumOff w14:val="25000"/>
                  </w14:schemeClr>
                </w14:solidFill>
              </w14:textFill>
            </w:rPr>
            <w:t xml:space="preserve">Page </w:t>
          </w:r>
          <w:r>
            <w:rPr>
              <w:rFonts w:asciiTheme="majorHAnsi" w:hAnsiTheme="majorHAnsi"/>
              <w:color w:val="404040" w:themeColor="text1" w:themeTint="BF"/>
              <w:sz w:val="22"/>
              <w:szCs w:val="22"/>
              <w14:textFill>
                <w14:solidFill>
                  <w14:schemeClr w14:val="tx1">
                    <w14:lumMod w14:val="75000"/>
                    <w14:lumOff w14:val="25000"/>
                  </w14:schemeClr>
                </w14:solidFill>
              </w14:textFill>
            </w:rPr>
            <w:fldChar w:fldCharType="begin"/>
          </w:r>
          <w:r>
            <w:rPr>
              <w:rFonts w:asciiTheme="majorHAnsi" w:hAnsiTheme="majorHAnsi"/>
              <w:color w:val="404040" w:themeColor="text1" w:themeTint="BF"/>
              <w:sz w:val="22"/>
              <w:szCs w:val="22"/>
              <w14:textFill>
                <w14:solidFill>
                  <w14:schemeClr w14:val="tx1">
                    <w14:lumMod w14:val="75000"/>
                    <w14:lumOff w14:val="25000"/>
                  </w14:schemeClr>
                </w14:solidFill>
              </w14:textFill>
            </w:rPr>
            <w:instrText xml:space="preserve"> PAGE  \* MERGEFORMAT </w:instrText>
          </w:r>
          <w:r>
            <w:rPr>
              <w:rFonts w:asciiTheme="majorHAnsi" w:hAnsiTheme="majorHAnsi"/>
              <w:color w:val="404040" w:themeColor="text1" w:themeTint="BF"/>
              <w:sz w:val="22"/>
              <w:szCs w:val="22"/>
              <w14:textFill>
                <w14:solidFill>
                  <w14:schemeClr w14:val="tx1">
                    <w14:lumMod w14:val="75000"/>
                    <w14:lumOff w14:val="25000"/>
                  </w14:schemeClr>
                </w14:solidFill>
              </w14:textFill>
            </w:rPr>
            <w:fldChar w:fldCharType="separate"/>
          </w:r>
          <w:r>
            <w:rPr>
              <w:rFonts w:asciiTheme="majorHAnsi" w:hAnsiTheme="majorHAnsi"/>
              <w:color w:val="404040" w:themeColor="text1" w:themeTint="BF"/>
              <w:sz w:val="22"/>
              <w:szCs w:val="22"/>
              <w14:textFill>
                <w14:solidFill>
                  <w14:schemeClr w14:val="tx1">
                    <w14:lumMod w14:val="75000"/>
                    <w14:lumOff w14:val="25000"/>
                  </w14:schemeClr>
                </w14:solidFill>
              </w14:textFill>
            </w:rPr>
            <w:t>3</w:t>
          </w:r>
          <w:r>
            <w:rPr>
              <w:rFonts w:asciiTheme="majorHAnsi" w:hAnsiTheme="majorHAnsi"/>
              <w:color w:val="404040" w:themeColor="text1" w:themeTint="BF"/>
              <w:sz w:val="22"/>
              <w:szCs w:val="22"/>
              <w14:textFill>
                <w14:solidFill>
                  <w14:schemeClr w14:val="tx1">
                    <w14:lumMod w14:val="75000"/>
                    <w14:lumOff w14:val="25000"/>
                  </w14:schemeClr>
                </w14:solidFill>
              </w14:textFill>
            </w:rPr>
            <w:fldChar w:fldCharType="end"/>
          </w:r>
        </w:p>
      </w:tc>
      <w:tc>
        <w:tcPr>
          <w:tcW w:w="2214" w:type="pct"/>
        </w:tcPr>
        <w:p>
          <w:pPr>
            <w:pStyle w:val="11"/>
          </w:pPr>
        </w:p>
      </w:tc>
    </w:tr>
    <w:tr>
      <w:tblPrEx>
        <w:tblBorders>
          <w:top w:val="none" w:color="auto" w:sz="0" w:space="0"/>
          <w:left w:val="none" w:color="auto" w:sz="0" w:space="0"/>
          <w:bottom w:val="none" w:color="auto" w:sz="0" w:space="0"/>
          <w:right w:val="none" w:color="auto" w:sz="0" w:space="0"/>
          <w:insideH w:val="single" w:color="3F3F3F" w:themeColor="text1" w:themeTint="BF" w:sz="4" w:space="0"/>
          <w:insideV w:val="none" w:color="auto" w:sz="0" w:space="0"/>
        </w:tblBorders>
      </w:tblPrEx>
      <w:tc>
        <w:tcPr>
          <w:tcW w:w="2214" w:type="pct"/>
        </w:tcPr>
        <w:p>
          <w:pPr>
            <w:pStyle w:val="11"/>
          </w:pPr>
        </w:p>
      </w:tc>
      <w:tc>
        <w:tcPr>
          <w:tcW w:w="572" w:type="pct"/>
          <w:vMerge w:val="continue"/>
          <w:vAlign w:val="center"/>
        </w:tcPr>
        <w:p>
          <w:pPr>
            <w:pStyle w:val="11"/>
            <w:jc w:val="center"/>
          </w:pPr>
        </w:p>
      </w:tc>
      <w:tc>
        <w:tcPr>
          <w:tcW w:w="2214" w:type="pct"/>
        </w:tcPr>
        <w:p>
          <w:pPr>
            <w:pStyle w:val="11"/>
          </w:pPr>
        </w:p>
      </w:tc>
    </w:tr>
  </w:tbl>
  <w:p>
    <w:pPr>
      <w:pStyle w:val="1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8"/>
      <w:tblW w:w="5000" w:type="pct"/>
      <w:tblInd w:w="0" w:type="dxa"/>
      <w:tblBorders>
        <w:top w:val="none" w:color="auto" w:sz="0" w:space="0"/>
        <w:left w:val="none" w:color="auto" w:sz="0" w:space="0"/>
        <w:bottom w:val="single" w:color="3F3F3F" w:themeColor="text1" w:themeTint="BF"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1016"/>
    </w:tblGrid>
    <w:tr>
      <w:tblPrEx>
        <w:tblBorders>
          <w:top w:val="none" w:color="auto" w:sz="0" w:space="0"/>
          <w:left w:val="none" w:color="auto" w:sz="0" w:space="0"/>
          <w:bottom w:val="single" w:color="3F3F3F" w:themeColor="text1" w:themeTint="BF" w:sz="4" w:space="0"/>
          <w:right w:val="none" w:color="auto" w:sz="0" w:space="0"/>
          <w:insideH w:val="single" w:color="auto" w:sz="4" w:space="0"/>
          <w:insideV w:val="single" w:color="auto" w:sz="4" w:space="0"/>
        </w:tblBorders>
      </w:tblPrEx>
      <w:trPr>
        <w:trHeight w:val="270" w:hRule="atLeast"/>
      </w:trPr>
      <w:tc>
        <w:tcPr>
          <w:tcW w:w="5000" w:type="pct"/>
        </w:tcPr>
        <w:sdt>
          <w:sdtPr>
            <w:rPr>
              <w:rFonts w:asciiTheme="majorHAnsi" w:hAnsiTheme="majorHAnsi"/>
              <w:color w:val="404040" w:themeColor="text1" w:themeTint="BF"/>
              <w14:textFill>
                <w14:solidFill>
                  <w14:schemeClr w14:val="tx1">
                    <w14:lumMod w14:val="75000"/>
                    <w14:lumOff w14:val="25000"/>
                  </w14:schemeClr>
                </w14:solidFill>
              </w14:textFill>
            </w:rPr>
            <w:alias w:val="Title"/>
            <w:id w:val="436407044"/>
            <w:text/>
          </w:sdtPr>
          <w:sdtEndPr>
            <w:rPr>
              <w:rFonts w:asciiTheme="majorHAnsi" w:hAnsiTheme="majorHAnsi"/>
              <w:color w:val="404040" w:themeColor="text1" w:themeTint="BF"/>
              <w14:textFill>
                <w14:solidFill>
                  <w14:schemeClr w14:val="tx1">
                    <w14:lumMod w14:val="75000"/>
                    <w14:lumOff w14:val="25000"/>
                  </w14:schemeClr>
                </w14:solidFill>
              </w14:textFill>
            </w:rPr>
          </w:sdtEndPr>
          <w:sdtContent>
            <w:p>
              <w:pPr>
                <w:pStyle w:val="34"/>
                <w:rPr>
                  <w:rFonts w:asciiTheme="majorHAnsi" w:hAnsiTheme="majorHAnsi"/>
                </w:rPr>
              </w:pPr>
              <w:r>
                <w:rPr>
                  <w:rFonts w:asciiTheme="majorHAnsi" w:hAnsiTheme="majorHAnsi"/>
                  <w:color w:val="404040" w:themeColor="text1" w:themeTint="BF"/>
                  <w14:textFill>
                    <w14:solidFill>
                      <w14:schemeClr w14:val="tx1">
                        <w14:lumMod w14:val="75000"/>
                        <w14:lumOff w14:val="25000"/>
                      </w14:schemeClr>
                    </w14:solidFill>
                  </w14:textFill>
                </w:rPr>
                <w:t>The Documentation</w:t>
              </w:r>
            </w:p>
          </w:sdtContent>
        </w:sdt>
      </w:tc>
    </w:tr>
  </w:tbl>
  <w:p>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F57CAE"/>
    <w:multiLevelType w:val="singleLevel"/>
    <w:tmpl w:val="ABF57CAE"/>
    <w:lvl w:ilvl="0" w:tentative="0">
      <w:start w:val="1"/>
      <w:numFmt w:val="decimal"/>
      <w:suff w:val="nothing"/>
      <w:lvlText w:val="（%1）"/>
      <w:lvlJc w:val="left"/>
    </w:lvl>
  </w:abstractNum>
  <w:abstractNum w:abstractNumId="1">
    <w:nsid w:val="AFAD71C9"/>
    <w:multiLevelType w:val="singleLevel"/>
    <w:tmpl w:val="AFAD71C9"/>
    <w:lvl w:ilvl="0" w:tentative="0">
      <w:start w:val="2"/>
      <w:numFmt w:val="decimal"/>
      <w:suff w:val="nothing"/>
      <w:lvlText w:val="%1、"/>
      <w:lvlJc w:val="left"/>
    </w:lvl>
  </w:abstractNum>
  <w:abstractNum w:abstractNumId="2">
    <w:nsid w:val="FDDE1A28"/>
    <w:multiLevelType w:val="singleLevel"/>
    <w:tmpl w:val="FDDE1A28"/>
    <w:lvl w:ilvl="0" w:tentative="0">
      <w:start w:val="1"/>
      <w:numFmt w:val="decimal"/>
      <w:suff w:val="nothing"/>
      <w:lvlText w:val="（%1）"/>
      <w:lvlJc w:val="left"/>
      <w:pPr>
        <w:ind w:left="840"/>
      </w:pPr>
    </w:lvl>
  </w:abstractNum>
  <w:abstractNum w:abstractNumId="3">
    <w:nsid w:val="786B65CA"/>
    <w:multiLevelType w:val="multilevel"/>
    <w:tmpl w:val="786B65CA"/>
    <w:lvl w:ilvl="0" w:tentative="0">
      <w:start w:val="1"/>
      <w:numFmt w:val="decimal"/>
      <w:pStyle w:val="22"/>
      <w:suff w:val="space"/>
      <w:lvlText w:val="%1."/>
      <w:lvlJc w:val="left"/>
      <w:pPr>
        <w:tabs>
          <w:tab w:val="left" w:pos="360"/>
        </w:tabs>
        <w:ind w:left="0" w:firstLine="0"/>
      </w:pPr>
    </w:lvl>
    <w:lvl w:ilvl="1" w:tentative="0">
      <w:start w:val="1"/>
      <w:numFmt w:val="decimal"/>
      <w:pStyle w:val="23"/>
      <w:suff w:val="space"/>
      <w:lvlText w:val="%1.%2."/>
      <w:lvlJc w:val="left"/>
      <w:pPr>
        <w:tabs>
          <w:tab w:val="left" w:pos="792"/>
        </w:tabs>
        <w:ind w:left="0" w:firstLine="0"/>
      </w:pPr>
    </w:lvl>
    <w:lvl w:ilvl="2" w:tentative="0">
      <w:start w:val="1"/>
      <w:numFmt w:val="decimal"/>
      <w:pStyle w:val="24"/>
      <w:suff w:val="space"/>
      <w:lvlText w:val="%1.%2.%3."/>
      <w:lvlJc w:val="left"/>
      <w:pPr>
        <w:tabs>
          <w:tab w:val="left" w:pos="1440"/>
        </w:tabs>
        <w:ind w:left="0" w:firstLine="0"/>
      </w:pPr>
    </w:lvl>
    <w:lvl w:ilvl="3" w:tentative="0">
      <w:start w:val="1"/>
      <w:numFmt w:val="decimal"/>
      <w:pStyle w:val="25"/>
      <w:suff w:val="space"/>
      <w:lvlText w:val="%1.%2.%3.%4."/>
      <w:lvlJc w:val="left"/>
      <w:pPr>
        <w:tabs>
          <w:tab w:val="left" w:pos="1800"/>
        </w:tabs>
        <w:ind w:left="0" w:firstLine="0"/>
      </w:pPr>
    </w:lvl>
    <w:lvl w:ilvl="4" w:tentative="0">
      <w:start w:val="1"/>
      <w:numFmt w:val="decimal"/>
      <w:suff w:val="space"/>
      <w:lvlText w:val="%1.%2.%3.%4.%5."/>
      <w:lvlJc w:val="left"/>
      <w:pPr>
        <w:tabs>
          <w:tab w:val="left" w:pos="2520"/>
        </w:tabs>
        <w:ind w:left="0" w:firstLine="0"/>
      </w:pPr>
    </w:lvl>
    <w:lvl w:ilvl="5" w:tentative="0">
      <w:start w:val="1"/>
      <w:numFmt w:val="decimal"/>
      <w:lvlText w:val="%1.%2.%3.%4.%5.%6."/>
      <w:lvlJc w:val="left"/>
      <w:pPr>
        <w:tabs>
          <w:tab w:val="left" w:pos="2880"/>
        </w:tabs>
        <w:ind w:left="2736" w:hanging="936"/>
      </w:pPr>
    </w:lvl>
    <w:lvl w:ilvl="6" w:tentative="0">
      <w:start w:val="1"/>
      <w:numFmt w:val="decimal"/>
      <w:lvlText w:val="%1.%2.%3.%4.%5.%6.%7."/>
      <w:lvlJc w:val="left"/>
      <w:pPr>
        <w:tabs>
          <w:tab w:val="left" w:pos="3600"/>
        </w:tabs>
        <w:ind w:left="3240" w:hanging="1080"/>
      </w:pPr>
    </w:lvl>
    <w:lvl w:ilvl="7" w:tentative="0">
      <w:start w:val="1"/>
      <w:numFmt w:val="decimal"/>
      <w:lvlText w:val="%1.%2.%3.%4.%5.%6.%7.%8."/>
      <w:lvlJc w:val="left"/>
      <w:pPr>
        <w:tabs>
          <w:tab w:val="left" w:pos="3960"/>
        </w:tabs>
        <w:ind w:left="3744" w:hanging="1224"/>
      </w:pPr>
    </w:lvl>
    <w:lvl w:ilvl="8" w:tentative="0">
      <w:start w:val="1"/>
      <w:numFmt w:val="decimal"/>
      <w:lvlText w:val="%1.%2.%3.%4.%5.%6.%7.%8.%9."/>
      <w:lvlJc w:val="left"/>
      <w:pPr>
        <w:tabs>
          <w:tab w:val="left" w:pos="4680"/>
        </w:tabs>
        <w:ind w:left="4320" w:hanging="1440"/>
      </w:pPr>
    </w:lvl>
  </w:abstractNum>
  <w:num w:numId="1">
    <w:abstractNumId w:val="3"/>
  </w:num>
  <w:num w:numId="2">
    <w:abstractNumId w:val="2"/>
  </w:num>
  <w:num w:numId="3">
    <w:abstractNumId w:val="1"/>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风过之痕">
    <w15:presenceInfo w15:providerId="WPS Office" w15:userId="42361517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attachedTemplate r:id="rId1"/>
  <w:trackRevisions w:val="1"/>
  <w:documentProtection w:enforcement="0"/>
  <w:defaultTabStop w:val="720"/>
  <w:drawingGridHorizontalSpacing w:val="90"/>
  <w:displayHorizontalDrawingGridEvery w:val="1"/>
  <w:displayVerticalDrawingGridEvery w:val="1"/>
  <w:noPunctuationKerning w:val="1"/>
  <w:characterSpacingControl w:val="doNotCompress"/>
  <w:footnotePr>
    <w:footnote w:id="0"/>
    <w:footnote w:id="1"/>
  </w:foot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YxOTJhZGVkMzI1OTBjY2FkYTNmNmY4NDMxMzlhZGQifQ=="/>
  </w:docVars>
  <w:rsids>
    <w:rsidRoot w:val="0059757A"/>
    <w:rsid w:val="00050CE1"/>
    <w:rsid w:val="0005473D"/>
    <w:rsid w:val="00057B70"/>
    <w:rsid w:val="00075991"/>
    <w:rsid w:val="00093BE1"/>
    <w:rsid w:val="000A0635"/>
    <w:rsid w:val="000A4636"/>
    <w:rsid w:val="000C07F5"/>
    <w:rsid w:val="000C1D1F"/>
    <w:rsid w:val="000C5777"/>
    <w:rsid w:val="000E72B0"/>
    <w:rsid w:val="00117A19"/>
    <w:rsid w:val="001204D0"/>
    <w:rsid w:val="0013113E"/>
    <w:rsid w:val="0014359B"/>
    <w:rsid w:val="001672E3"/>
    <w:rsid w:val="001B3AFE"/>
    <w:rsid w:val="001C5100"/>
    <w:rsid w:val="001F050D"/>
    <w:rsid w:val="00212884"/>
    <w:rsid w:val="0021530D"/>
    <w:rsid w:val="0021768A"/>
    <w:rsid w:val="00221722"/>
    <w:rsid w:val="0023791B"/>
    <w:rsid w:val="00257AD2"/>
    <w:rsid w:val="0028301E"/>
    <w:rsid w:val="00297DB6"/>
    <w:rsid w:val="002C29B9"/>
    <w:rsid w:val="002C512F"/>
    <w:rsid w:val="003040CD"/>
    <w:rsid w:val="00317D15"/>
    <w:rsid w:val="00360CB9"/>
    <w:rsid w:val="003734C9"/>
    <w:rsid w:val="00377999"/>
    <w:rsid w:val="00395368"/>
    <w:rsid w:val="003A0EE9"/>
    <w:rsid w:val="003E5A01"/>
    <w:rsid w:val="003E6F8C"/>
    <w:rsid w:val="00414300"/>
    <w:rsid w:val="004144D0"/>
    <w:rsid w:val="00473CA9"/>
    <w:rsid w:val="004852C3"/>
    <w:rsid w:val="004A0066"/>
    <w:rsid w:val="004A1967"/>
    <w:rsid w:val="004B3D7A"/>
    <w:rsid w:val="004C1052"/>
    <w:rsid w:val="004C1B23"/>
    <w:rsid w:val="004D04E9"/>
    <w:rsid w:val="004E4B27"/>
    <w:rsid w:val="004F3FB3"/>
    <w:rsid w:val="005164E1"/>
    <w:rsid w:val="00526A97"/>
    <w:rsid w:val="00536F6D"/>
    <w:rsid w:val="00557485"/>
    <w:rsid w:val="00563365"/>
    <w:rsid w:val="0059757A"/>
    <w:rsid w:val="005B166B"/>
    <w:rsid w:val="005B740F"/>
    <w:rsid w:val="005B7DEE"/>
    <w:rsid w:val="005C76A0"/>
    <w:rsid w:val="00627250"/>
    <w:rsid w:val="00630B41"/>
    <w:rsid w:val="00631480"/>
    <w:rsid w:val="00634D62"/>
    <w:rsid w:val="006A16B9"/>
    <w:rsid w:val="006A2A7D"/>
    <w:rsid w:val="006B4EC6"/>
    <w:rsid w:val="006B6EA2"/>
    <w:rsid w:val="006C1134"/>
    <w:rsid w:val="006C4158"/>
    <w:rsid w:val="006D201C"/>
    <w:rsid w:val="006F663D"/>
    <w:rsid w:val="00712696"/>
    <w:rsid w:val="00772CBA"/>
    <w:rsid w:val="007738B0"/>
    <w:rsid w:val="0077501F"/>
    <w:rsid w:val="00775200"/>
    <w:rsid w:val="00781080"/>
    <w:rsid w:val="00797384"/>
    <w:rsid w:val="007A6BBB"/>
    <w:rsid w:val="007B1C0B"/>
    <w:rsid w:val="007C0206"/>
    <w:rsid w:val="007D1422"/>
    <w:rsid w:val="00812B47"/>
    <w:rsid w:val="00813BF6"/>
    <w:rsid w:val="00841874"/>
    <w:rsid w:val="00865911"/>
    <w:rsid w:val="0086676B"/>
    <w:rsid w:val="008840E7"/>
    <w:rsid w:val="0089027D"/>
    <w:rsid w:val="008C502E"/>
    <w:rsid w:val="00904913"/>
    <w:rsid w:val="009276DC"/>
    <w:rsid w:val="0095118F"/>
    <w:rsid w:val="00953C09"/>
    <w:rsid w:val="009C1C8E"/>
    <w:rsid w:val="009F6624"/>
    <w:rsid w:val="00A67C9A"/>
    <w:rsid w:val="00AA7145"/>
    <w:rsid w:val="00AC49FE"/>
    <w:rsid w:val="00B007A7"/>
    <w:rsid w:val="00B14927"/>
    <w:rsid w:val="00B44158"/>
    <w:rsid w:val="00B77DA9"/>
    <w:rsid w:val="00BB4EDF"/>
    <w:rsid w:val="00BE24BC"/>
    <w:rsid w:val="00BF5069"/>
    <w:rsid w:val="00C3790F"/>
    <w:rsid w:val="00C5657F"/>
    <w:rsid w:val="00C56E90"/>
    <w:rsid w:val="00C62A92"/>
    <w:rsid w:val="00CA69B0"/>
    <w:rsid w:val="00CB1DD0"/>
    <w:rsid w:val="00CC63DF"/>
    <w:rsid w:val="00D328AF"/>
    <w:rsid w:val="00D35989"/>
    <w:rsid w:val="00D41AD6"/>
    <w:rsid w:val="00D90021"/>
    <w:rsid w:val="00DB12BA"/>
    <w:rsid w:val="00DB3DAE"/>
    <w:rsid w:val="00DB6D53"/>
    <w:rsid w:val="00DC596A"/>
    <w:rsid w:val="00DF707E"/>
    <w:rsid w:val="00E11AC0"/>
    <w:rsid w:val="00E34BE2"/>
    <w:rsid w:val="00E835B7"/>
    <w:rsid w:val="00F47C4F"/>
    <w:rsid w:val="00F86413"/>
    <w:rsid w:val="00F876E6"/>
    <w:rsid w:val="00F91127"/>
    <w:rsid w:val="00FA3BE0"/>
    <w:rsid w:val="00FA4609"/>
    <w:rsid w:val="00FB48F5"/>
    <w:rsid w:val="00FE62E5"/>
    <w:rsid w:val="227B3DFE"/>
    <w:rsid w:val="2FF7145A"/>
    <w:rsid w:val="35563374"/>
    <w:rsid w:val="36DA1DB0"/>
    <w:rsid w:val="3D3FE157"/>
    <w:rsid w:val="3EBE39D2"/>
    <w:rsid w:val="3EDF1828"/>
    <w:rsid w:val="3FB77B42"/>
    <w:rsid w:val="3FFCE366"/>
    <w:rsid w:val="4FEE897C"/>
    <w:rsid w:val="56DE9DE9"/>
    <w:rsid w:val="577FFFA6"/>
    <w:rsid w:val="5BE733F0"/>
    <w:rsid w:val="5DBB8C98"/>
    <w:rsid w:val="64040FFF"/>
    <w:rsid w:val="673F496E"/>
    <w:rsid w:val="687C2315"/>
    <w:rsid w:val="68B7F5B1"/>
    <w:rsid w:val="6DE8ECF5"/>
    <w:rsid w:val="6E61A2CC"/>
    <w:rsid w:val="6FDDC177"/>
    <w:rsid w:val="6FEA09A4"/>
    <w:rsid w:val="6FFEACBF"/>
    <w:rsid w:val="77DF8907"/>
    <w:rsid w:val="797FDA64"/>
    <w:rsid w:val="7BFF9F92"/>
    <w:rsid w:val="7CF740B5"/>
    <w:rsid w:val="7D54AC7F"/>
    <w:rsid w:val="7DF5DB6F"/>
    <w:rsid w:val="7EA76626"/>
    <w:rsid w:val="7F6EAB4C"/>
    <w:rsid w:val="7FA0939E"/>
    <w:rsid w:val="7FBFD5D0"/>
    <w:rsid w:val="86F7B8E4"/>
    <w:rsid w:val="8EEA9FED"/>
    <w:rsid w:val="8FFABDB8"/>
    <w:rsid w:val="97FB2544"/>
    <w:rsid w:val="999F29E9"/>
    <w:rsid w:val="9F9F4049"/>
    <w:rsid w:val="9FDE7AE6"/>
    <w:rsid w:val="9FFF0798"/>
    <w:rsid w:val="AFCF22B5"/>
    <w:rsid w:val="BADA9BE8"/>
    <w:rsid w:val="BBBE000A"/>
    <w:rsid w:val="BDF0537F"/>
    <w:rsid w:val="BDFD510E"/>
    <w:rsid w:val="BEFF9BC9"/>
    <w:rsid w:val="BFF2884A"/>
    <w:rsid w:val="CBCD8CCC"/>
    <w:rsid w:val="CEEEB420"/>
    <w:rsid w:val="DBBF6681"/>
    <w:rsid w:val="DBBFC11A"/>
    <w:rsid w:val="DBFF08C1"/>
    <w:rsid w:val="DCEFF83E"/>
    <w:rsid w:val="DEC724C0"/>
    <w:rsid w:val="DF5BA3D8"/>
    <w:rsid w:val="DFBF532D"/>
    <w:rsid w:val="E49A7684"/>
    <w:rsid w:val="E6573DB3"/>
    <w:rsid w:val="E7FF68E5"/>
    <w:rsid w:val="EFDA785B"/>
    <w:rsid w:val="F3FE990A"/>
    <w:rsid w:val="F7DFFABA"/>
    <w:rsid w:val="F7E9BF5F"/>
    <w:rsid w:val="FB77CD13"/>
    <w:rsid w:val="FB9C9EE1"/>
    <w:rsid w:val="FDFFE825"/>
    <w:rsid w:val="FFAE0C27"/>
    <w:rsid w:val="FFFFDF5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120"/>
    </w:pPr>
    <w:rPr>
      <w:rFonts w:ascii="Arial" w:hAnsi="Arial" w:eastAsia="Times New Roman" w:cs="Arial"/>
      <w:sz w:val="18"/>
      <w:szCs w:val="24"/>
      <w:lang w:val="en-US" w:eastAsia="en-US" w:bidi="ar-SA"/>
    </w:rPr>
  </w:style>
  <w:style w:type="paragraph" w:styleId="2">
    <w:name w:val="heading 1"/>
    <w:basedOn w:val="1"/>
    <w:next w:val="1"/>
    <w:qFormat/>
    <w:uiPriority w:val="0"/>
    <w:pPr>
      <w:keepNext/>
      <w:spacing w:before="240" w:after="60"/>
      <w:outlineLvl w:val="0"/>
    </w:pPr>
    <w:rPr>
      <w:b/>
      <w:bCs/>
      <w:kern w:val="32"/>
      <w:sz w:val="32"/>
      <w:szCs w:val="32"/>
    </w:rPr>
  </w:style>
  <w:style w:type="paragraph" w:styleId="3">
    <w:name w:val="heading 2"/>
    <w:basedOn w:val="1"/>
    <w:next w:val="1"/>
    <w:qFormat/>
    <w:uiPriority w:val="0"/>
    <w:pPr>
      <w:keepNext/>
      <w:spacing w:before="240" w:after="60"/>
      <w:outlineLvl w:val="1"/>
    </w:pPr>
    <w:rPr>
      <w:b/>
      <w:bCs/>
      <w:i/>
      <w:iCs/>
      <w:sz w:val="28"/>
      <w:szCs w:val="28"/>
    </w:rPr>
  </w:style>
  <w:style w:type="paragraph" w:styleId="4">
    <w:name w:val="heading 3"/>
    <w:basedOn w:val="1"/>
    <w:next w:val="1"/>
    <w:qFormat/>
    <w:uiPriority w:val="0"/>
    <w:pPr>
      <w:keepNext/>
      <w:spacing w:before="240" w:after="60"/>
      <w:outlineLvl w:val="2"/>
    </w:pPr>
    <w:rPr>
      <w:b/>
      <w:bCs/>
      <w:sz w:val="26"/>
      <w:szCs w:val="26"/>
    </w:rPr>
  </w:style>
  <w:style w:type="paragraph" w:styleId="5">
    <w:name w:val="heading 4"/>
    <w:basedOn w:val="1"/>
    <w:next w:val="1"/>
    <w:link w:val="31"/>
    <w:unhideWhenUsed/>
    <w:qFormat/>
    <w:uiPriority w:val="0"/>
    <w:pPr>
      <w:keepNext/>
      <w:keepLines/>
      <w:spacing w:before="20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32"/>
    <w:unhideWhenUsed/>
    <w:qFormat/>
    <w:uiPriority w:val="0"/>
    <w:pPr>
      <w:keepNext/>
      <w:keepLines/>
      <w:spacing w:before="200"/>
      <w:outlineLvl w:val="4"/>
    </w:pPr>
    <w:rPr>
      <w:rFonts w:asciiTheme="majorHAnsi" w:hAnsiTheme="majorHAnsi" w:eastAsiaTheme="majorEastAsia" w:cstheme="majorBidi"/>
      <w:color w:val="254061" w:themeColor="accent1" w:themeShade="80"/>
    </w:rPr>
  </w:style>
  <w:style w:type="character" w:default="1" w:styleId="19">
    <w:name w:val="Default Paragraph Font"/>
    <w:semiHidden/>
    <w:unhideWhenUsed/>
    <w:qFormat/>
    <w:uiPriority w:val="1"/>
  </w:style>
  <w:style w:type="table" w:default="1" w:styleId="17">
    <w:name w:val="Normal Table"/>
    <w:semiHidden/>
    <w:unhideWhenUsed/>
    <w:qFormat/>
    <w:uiPriority w:val="99"/>
    <w:tblPr>
      <w:tblCellMar>
        <w:top w:w="0" w:type="dxa"/>
        <w:left w:w="108" w:type="dxa"/>
        <w:bottom w:w="0" w:type="dxa"/>
        <w:right w:w="108" w:type="dxa"/>
      </w:tblCellMar>
    </w:tblPr>
  </w:style>
  <w:style w:type="paragraph" w:styleId="7">
    <w:name w:val="Document Map"/>
    <w:basedOn w:val="1"/>
    <w:semiHidden/>
    <w:qFormat/>
    <w:uiPriority w:val="0"/>
    <w:pPr>
      <w:shd w:val="clear" w:color="auto" w:fill="000080"/>
    </w:pPr>
    <w:rPr>
      <w:rFonts w:ascii="Tahoma" w:hAnsi="Tahoma" w:cs="Tahoma"/>
      <w:sz w:val="20"/>
      <w:szCs w:val="20"/>
    </w:rPr>
  </w:style>
  <w:style w:type="paragraph" w:styleId="8">
    <w:name w:val="toc 5"/>
    <w:basedOn w:val="1"/>
    <w:next w:val="1"/>
    <w:semiHidden/>
    <w:qFormat/>
    <w:uiPriority w:val="0"/>
    <w:pPr>
      <w:spacing w:line="360" w:lineRule="auto"/>
      <w:ind w:left="960"/>
    </w:pPr>
  </w:style>
  <w:style w:type="paragraph" w:styleId="9">
    <w:name w:val="toc 3"/>
    <w:basedOn w:val="1"/>
    <w:next w:val="1"/>
    <w:qFormat/>
    <w:uiPriority w:val="39"/>
    <w:pPr>
      <w:spacing w:line="360" w:lineRule="auto"/>
      <w:ind w:left="480"/>
    </w:pPr>
  </w:style>
  <w:style w:type="paragraph" w:styleId="10">
    <w:name w:val="Balloon Text"/>
    <w:basedOn w:val="1"/>
    <w:link w:val="29"/>
    <w:qFormat/>
    <w:uiPriority w:val="0"/>
    <w:rPr>
      <w:rFonts w:ascii="Tahoma" w:hAnsi="Tahoma" w:cs="Tahoma"/>
      <w:sz w:val="16"/>
      <w:szCs w:val="16"/>
    </w:rPr>
  </w:style>
  <w:style w:type="paragraph" w:styleId="11">
    <w:name w:val="footer"/>
    <w:basedOn w:val="1"/>
    <w:link w:val="37"/>
    <w:qFormat/>
    <w:uiPriority w:val="99"/>
    <w:pPr>
      <w:tabs>
        <w:tab w:val="center" w:pos="4680"/>
        <w:tab w:val="right" w:pos="9360"/>
      </w:tabs>
      <w:spacing w:before="0" w:after="0"/>
    </w:pPr>
  </w:style>
  <w:style w:type="paragraph" w:styleId="12">
    <w:name w:val="header"/>
    <w:basedOn w:val="1"/>
    <w:link w:val="36"/>
    <w:qFormat/>
    <w:uiPriority w:val="99"/>
    <w:pPr>
      <w:tabs>
        <w:tab w:val="center" w:pos="4680"/>
        <w:tab w:val="right" w:pos="9360"/>
      </w:tabs>
      <w:spacing w:before="0" w:after="0"/>
    </w:pPr>
  </w:style>
  <w:style w:type="paragraph" w:styleId="13">
    <w:name w:val="toc 1"/>
    <w:basedOn w:val="1"/>
    <w:next w:val="1"/>
    <w:qFormat/>
    <w:uiPriority w:val="39"/>
    <w:pPr>
      <w:spacing w:line="360" w:lineRule="auto"/>
    </w:pPr>
    <w:rPr>
      <w:b/>
    </w:rPr>
  </w:style>
  <w:style w:type="paragraph" w:styleId="14">
    <w:name w:val="toc 4"/>
    <w:basedOn w:val="1"/>
    <w:next w:val="1"/>
    <w:qFormat/>
    <w:uiPriority w:val="39"/>
    <w:pPr>
      <w:spacing w:line="360" w:lineRule="auto"/>
      <w:ind w:left="720"/>
    </w:pPr>
  </w:style>
  <w:style w:type="paragraph" w:styleId="15">
    <w:name w:val="toc 2"/>
    <w:basedOn w:val="1"/>
    <w:next w:val="1"/>
    <w:qFormat/>
    <w:uiPriority w:val="39"/>
    <w:pPr>
      <w:spacing w:line="360" w:lineRule="auto"/>
      <w:ind w:left="240"/>
    </w:pPr>
  </w:style>
  <w:style w:type="paragraph" w:styleId="16">
    <w:name w:val="Normal (Web)"/>
    <w:basedOn w:val="1"/>
    <w:qFormat/>
    <w:uiPriority w:val="0"/>
    <w:pPr>
      <w:spacing w:before="0" w:beforeAutospacing="1" w:after="0" w:afterAutospacing="1"/>
      <w:ind w:left="0" w:right="0"/>
      <w:jc w:val="left"/>
    </w:pPr>
    <w:rPr>
      <w:kern w:val="0"/>
      <w:sz w:val="24"/>
      <w:lang w:val="en-US" w:eastAsia="zh-CN" w:bidi="ar"/>
    </w:rPr>
  </w:style>
  <w:style w:type="table" w:styleId="18">
    <w:name w:val="Table Grid"/>
    <w:basedOn w:val="17"/>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20">
    <w:name w:val="Hyperlink"/>
    <w:basedOn w:val="19"/>
    <w:qFormat/>
    <w:uiPriority w:val="99"/>
    <w:rPr>
      <w:color w:val="0000FF"/>
      <w:u w:val="single"/>
    </w:rPr>
  </w:style>
  <w:style w:type="paragraph" w:customStyle="1" w:styleId="21">
    <w:name w:val="AxureTOCHeading"/>
    <w:basedOn w:val="1"/>
    <w:qFormat/>
    <w:uiPriority w:val="0"/>
    <w:pPr>
      <w:spacing w:before="360"/>
      <w:jc w:val="center"/>
    </w:pPr>
    <w:rPr>
      <w:b/>
      <w:color w:val="404040" w:themeColor="text1" w:themeTint="BF"/>
      <w:sz w:val="24"/>
      <w14:textFill>
        <w14:solidFill>
          <w14:schemeClr w14:val="tx1">
            <w14:lumMod w14:val="75000"/>
            <w14:lumOff w14:val="25000"/>
          </w14:schemeClr>
        </w14:solidFill>
      </w14:textFill>
    </w:rPr>
  </w:style>
  <w:style w:type="paragraph" w:customStyle="1" w:styleId="22">
    <w:name w:val="AxureHeading1"/>
    <w:basedOn w:val="1"/>
    <w:qFormat/>
    <w:uiPriority w:val="0"/>
    <w:pPr>
      <w:numPr>
        <w:ilvl w:val="0"/>
        <w:numId w:val="1"/>
      </w:numPr>
      <w:spacing w:after="240"/>
    </w:pPr>
    <w:rPr>
      <w:b/>
      <w:color w:val="404040" w:themeColor="text1" w:themeTint="BF"/>
      <w:sz w:val="28"/>
      <w14:textFill>
        <w14:solidFill>
          <w14:schemeClr w14:val="tx1">
            <w14:lumMod w14:val="75000"/>
            <w14:lumOff w14:val="25000"/>
          </w14:schemeClr>
        </w14:solidFill>
      </w14:textFill>
    </w:rPr>
  </w:style>
  <w:style w:type="paragraph" w:customStyle="1" w:styleId="23">
    <w:name w:val="AxureHeading2"/>
    <w:basedOn w:val="1"/>
    <w:qFormat/>
    <w:uiPriority w:val="0"/>
    <w:pPr>
      <w:numPr>
        <w:ilvl w:val="1"/>
        <w:numId w:val="1"/>
      </w:numPr>
    </w:pPr>
    <w:rPr>
      <w:b/>
      <w:color w:val="404040" w:themeColor="text1" w:themeTint="BF"/>
      <w:sz w:val="26"/>
      <w14:textFill>
        <w14:solidFill>
          <w14:schemeClr w14:val="tx1">
            <w14:lumMod w14:val="75000"/>
            <w14:lumOff w14:val="25000"/>
          </w14:schemeClr>
        </w14:solidFill>
      </w14:textFill>
    </w:rPr>
  </w:style>
  <w:style w:type="paragraph" w:customStyle="1" w:styleId="24">
    <w:name w:val="AxureHeading3"/>
    <w:basedOn w:val="1"/>
    <w:qFormat/>
    <w:uiPriority w:val="0"/>
    <w:pPr>
      <w:numPr>
        <w:ilvl w:val="2"/>
        <w:numId w:val="1"/>
      </w:numPr>
      <w:spacing w:before="240"/>
    </w:pPr>
    <w:rPr>
      <w:b/>
      <w:color w:val="404040" w:themeColor="text1" w:themeTint="BF"/>
      <w:sz w:val="20"/>
      <w14:textFill>
        <w14:solidFill>
          <w14:schemeClr w14:val="tx1">
            <w14:lumMod w14:val="75000"/>
            <w14:lumOff w14:val="25000"/>
          </w14:schemeClr>
        </w14:solidFill>
      </w14:textFill>
    </w:rPr>
  </w:style>
  <w:style w:type="paragraph" w:customStyle="1" w:styleId="25">
    <w:name w:val="AxureHeading4"/>
    <w:basedOn w:val="1"/>
    <w:qFormat/>
    <w:uiPriority w:val="0"/>
    <w:pPr>
      <w:numPr>
        <w:ilvl w:val="3"/>
        <w:numId w:val="1"/>
      </w:numPr>
      <w:spacing w:before="240"/>
    </w:pPr>
    <w:rPr>
      <w:b/>
      <w:i/>
      <w:color w:val="404040" w:themeColor="text1" w:themeTint="BF"/>
      <w:sz w:val="20"/>
      <w14:textFill>
        <w14:solidFill>
          <w14:schemeClr w14:val="tx1">
            <w14:lumMod w14:val="75000"/>
            <w14:lumOff w14:val="25000"/>
          </w14:schemeClr>
        </w14:solidFill>
      </w14:textFill>
    </w:rPr>
  </w:style>
  <w:style w:type="paragraph" w:customStyle="1" w:styleId="26">
    <w:name w:val="AxureTableHeaderText"/>
    <w:basedOn w:val="1"/>
    <w:qFormat/>
    <w:uiPriority w:val="0"/>
    <w:pPr>
      <w:spacing w:before="60" w:after="60"/>
    </w:pPr>
    <w:rPr>
      <w:b/>
      <w:sz w:val="16"/>
    </w:rPr>
  </w:style>
  <w:style w:type="paragraph" w:customStyle="1" w:styleId="27">
    <w:name w:val="AxureTableNormalText"/>
    <w:basedOn w:val="1"/>
    <w:qFormat/>
    <w:uiPriority w:val="0"/>
    <w:pPr>
      <w:spacing w:before="60" w:after="60"/>
    </w:pPr>
    <w:rPr>
      <w:sz w:val="16"/>
    </w:rPr>
  </w:style>
  <w:style w:type="paragraph" w:customStyle="1" w:styleId="28">
    <w:name w:val="AxureHeadingBasic"/>
    <w:basedOn w:val="1"/>
    <w:qFormat/>
    <w:uiPriority w:val="0"/>
    <w:pPr>
      <w:spacing w:before="240"/>
    </w:pPr>
    <w:rPr>
      <w:b/>
      <w:color w:val="404040" w:themeColor="text1" w:themeTint="BF"/>
      <w:u w:val="single"/>
      <w14:textFill>
        <w14:solidFill>
          <w14:schemeClr w14:val="tx1">
            <w14:lumMod w14:val="75000"/>
            <w14:lumOff w14:val="25000"/>
          </w14:schemeClr>
        </w14:solidFill>
      </w14:textFill>
    </w:rPr>
  </w:style>
  <w:style w:type="character" w:customStyle="1" w:styleId="29">
    <w:name w:val="Balloon Text Char"/>
    <w:basedOn w:val="19"/>
    <w:link w:val="10"/>
    <w:qFormat/>
    <w:uiPriority w:val="0"/>
    <w:rPr>
      <w:rFonts w:ascii="Tahoma" w:hAnsi="Tahoma" w:cs="Tahoma"/>
      <w:sz w:val="16"/>
      <w:szCs w:val="16"/>
    </w:rPr>
  </w:style>
  <w:style w:type="table" w:customStyle="1" w:styleId="30">
    <w:name w:val="AxureTableStyle"/>
    <w:basedOn w:val="17"/>
    <w:qFormat/>
    <w:uiPriority w:val="99"/>
    <w:rPr>
      <w:rFonts w:ascii="Arial" w:hAnsi="Arial"/>
      <w:sz w:val="16"/>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2" w:type="dxa"/>
        <w:bottom w:w="0" w:type="dxa"/>
        <w:right w:w="72" w:type="dxa"/>
      </w:tblCellMar>
    </w:tblPr>
    <w:trPr>
      <w:cantSplit/>
    </w:trPr>
    <w:tcPr>
      <w:shd w:val="clear" w:color="auto" w:fill="FFFFFF" w:themeFill="background1"/>
    </w:tcPr>
    <w:tblStylePr w:type="firstRow">
      <w:rPr>
        <w:b/>
      </w:rPr>
      <w:tblPr/>
      <w:trPr>
        <w:tblHeader/>
      </w:trPr>
      <w:tcPr>
        <w:shd w:val="clear" w:color="auto" w:fill="D8D8D8" w:themeFill="background1" w:themeFillShade="D9"/>
      </w:tcPr>
    </w:tblStylePr>
    <w:tblStylePr w:type="band2Horz">
      <w:tcPr>
        <w:shd w:val="clear" w:color="auto" w:fill="F1F1F1" w:themeFill="background1" w:themeFillShade="F2"/>
      </w:tcPr>
    </w:tblStylePr>
  </w:style>
  <w:style w:type="character" w:customStyle="1" w:styleId="31">
    <w:name w:val="Heading 4 Char"/>
    <w:basedOn w:val="19"/>
    <w:link w:val="5"/>
    <w:qFormat/>
    <w:uiPriority w:val="0"/>
    <w:rPr>
      <w:rFonts w:asciiTheme="majorHAnsi" w:hAnsiTheme="majorHAnsi" w:eastAsiaTheme="majorEastAsia" w:cstheme="majorBidi"/>
      <w:b/>
      <w:bCs/>
      <w:i/>
      <w:iCs/>
      <w:color w:val="4F81BD" w:themeColor="accent1"/>
      <w:sz w:val="18"/>
      <w:szCs w:val="24"/>
      <w14:textFill>
        <w14:solidFill>
          <w14:schemeClr w14:val="accent1"/>
        </w14:solidFill>
      </w14:textFill>
    </w:rPr>
  </w:style>
  <w:style w:type="character" w:customStyle="1" w:styleId="32">
    <w:name w:val="Heading 5 Char"/>
    <w:basedOn w:val="19"/>
    <w:link w:val="6"/>
    <w:qFormat/>
    <w:uiPriority w:val="0"/>
    <w:rPr>
      <w:rFonts w:asciiTheme="majorHAnsi" w:hAnsiTheme="majorHAnsi" w:eastAsiaTheme="majorEastAsia" w:cstheme="majorBidi"/>
      <w:color w:val="254061" w:themeColor="accent1" w:themeShade="80"/>
      <w:sz w:val="18"/>
      <w:szCs w:val="24"/>
    </w:rPr>
  </w:style>
  <w:style w:type="paragraph" w:customStyle="1" w:styleId="33">
    <w:name w:val="AxureImageParagraph"/>
    <w:basedOn w:val="1"/>
    <w:qFormat/>
    <w:uiPriority w:val="0"/>
    <w:pPr>
      <w:jc w:val="center"/>
    </w:pPr>
  </w:style>
  <w:style w:type="paragraph" w:styleId="34">
    <w:name w:val="No Spacing"/>
    <w:link w:val="35"/>
    <w:qFormat/>
    <w:uiPriority w:val="1"/>
    <w:rPr>
      <w:rFonts w:asciiTheme="minorHAnsi" w:hAnsiTheme="minorHAnsi" w:eastAsiaTheme="minorEastAsia" w:cstheme="minorBidi"/>
      <w:sz w:val="22"/>
      <w:szCs w:val="22"/>
      <w:lang w:val="en-US" w:eastAsia="en-US" w:bidi="ar-SA"/>
    </w:rPr>
  </w:style>
  <w:style w:type="character" w:customStyle="1" w:styleId="35">
    <w:name w:val="No Spacing Char"/>
    <w:basedOn w:val="19"/>
    <w:link w:val="34"/>
    <w:qFormat/>
    <w:uiPriority w:val="1"/>
    <w:rPr>
      <w:rFonts w:asciiTheme="minorHAnsi" w:hAnsiTheme="minorHAnsi" w:eastAsiaTheme="minorEastAsia" w:cstheme="minorBidi"/>
      <w:sz w:val="22"/>
      <w:szCs w:val="22"/>
    </w:rPr>
  </w:style>
  <w:style w:type="character" w:customStyle="1" w:styleId="36">
    <w:name w:val="Header Char"/>
    <w:basedOn w:val="19"/>
    <w:link w:val="12"/>
    <w:qFormat/>
    <w:uiPriority w:val="99"/>
    <w:rPr>
      <w:rFonts w:ascii="Arial" w:hAnsi="Arial" w:cs="Arial"/>
      <w:sz w:val="18"/>
      <w:szCs w:val="24"/>
    </w:rPr>
  </w:style>
  <w:style w:type="character" w:customStyle="1" w:styleId="37">
    <w:name w:val="Footer Char"/>
    <w:basedOn w:val="19"/>
    <w:link w:val="11"/>
    <w:qFormat/>
    <w:uiPriority w:val="99"/>
    <w:rPr>
      <w:rFonts w:ascii="Arial" w:hAnsi="Arial" w:cs="Arial"/>
      <w:sz w:val="18"/>
      <w:szCs w:val="24"/>
    </w:rPr>
  </w:style>
  <w:style w:type="character" w:styleId="38">
    <w:name w:val="Placeholder Text"/>
    <w:basedOn w:val="19"/>
    <w:semiHidden/>
    <w:qFormat/>
    <w:uiPriority w:val="99"/>
    <w:rPr>
      <w:color w:val="808080"/>
    </w:rPr>
  </w:style>
  <w:style w:type="paragraph" w:customStyle="1" w:styleId="39">
    <w:name w:val="AxureHiddenParagraph"/>
    <w:basedOn w:val="1"/>
    <w:qFormat/>
    <w:uiPriority w:val="0"/>
    <w:pPr>
      <w:spacing w:before="0" w:after="0"/>
    </w:pPr>
    <w:rPr>
      <w:sz w:val="2"/>
    </w:rPr>
  </w:style>
  <w:style w:type="paragraph" w:customStyle="1" w:styleId="40">
    <w:name w:val="Axure一级标题"/>
    <w:basedOn w:val="1"/>
    <w:qFormat/>
    <w:uiPriority w:val="0"/>
    <w:pPr>
      <w:spacing w:after="240"/>
      <w:outlineLvl w:val="0"/>
    </w:pPr>
    <w:rPr>
      <w:b/>
      <w:color w:val="auto"/>
      <w:sz w:val="28"/>
    </w:rPr>
  </w:style>
  <w:style w:type="paragraph" w:customStyle="1" w:styleId="41">
    <w:name w:val="AxureHeading21"/>
    <w:basedOn w:val="1"/>
    <w:qFormat/>
    <w:uiPriority w:val="0"/>
    <w:pPr>
      <w:outlineLvl w:val="1"/>
    </w:pPr>
    <w:rPr>
      <w:b/>
      <w:color w:val="auto"/>
      <w:sz w:val="26"/>
    </w:rPr>
  </w:style>
  <w:style w:type="paragraph" w:customStyle="1" w:styleId="42">
    <w:name w:val="AxureHeading31"/>
    <w:basedOn w:val="1"/>
    <w:qFormat/>
    <w:uiPriority w:val="0"/>
    <w:pPr>
      <w:spacing w:before="240"/>
      <w:outlineLvl w:val="2"/>
    </w:pPr>
    <w:rPr>
      <w:b/>
      <w:color w:val="auto"/>
      <w:szCs w:val="20"/>
    </w:rPr>
  </w:style>
  <w:style w:type="paragraph" w:customStyle="1" w:styleId="43">
    <w:name w:val="AxureHeading41"/>
    <w:basedOn w:val="1"/>
    <w:qFormat/>
    <w:uiPriority w:val="0"/>
    <w:pPr>
      <w:spacing w:before="240"/>
      <w:outlineLvl w:val="3"/>
    </w:pPr>
    <w:rPr>
      <w:b/>
      <w:i/>
      <w:color w:val="auto"/>
      <w:sz w:val="20"/>
    </w:rPr>
  </w:style>
  <w:style w:type="paragraph" w:customStyle="1" w:styleId="44">
    <w:name w:val="Axure表格标题文字"/>
    <w:basedOn w:val="1"/>
    <w:qFormat/>
    <w:uiPriority w:val="0"/>
    <w:pPr>
      <w:spacing w:before="60" w:after="60"/>
    </w:pPr>
    <w:rPr>
      <w:b/>
      <w:sz w:val="16"/>
    </w:rPr>
  </w:style>
  <w:style w:type="paragraph" w:customStyle="1" w:styleId="45">
    <w:name w:val="Axure表格常规文字"/>
    <w:basedOn w:val="1"/>
    <w:qFormat/>
    <w:uiPriority w:val="0"/>
    <w:pPr>
      <w:spacing w:before="60" w:after="60"/>
    </w:pPr>
    <w:rPr>
      <w:sz w:val="16"/>
    </w:rPr>
  </w:style>
  <w:style w:type="paragraph" w:customStyle="1" w:styleId="46">
    <w:name w:val="Axure基本标题"/>
    <w:basedOn w:val="1"/>
    <w:qFormat/>
    <w:uiPriority w:val="0"/>
    <w:pPr>
      <w:spacing w:before="240"/>
    </w:pPr>
    <w:rPr>
      <w:b/>
      <w:u w:val="single"/>
    </w:rPr>
  </w:style>
  <w:style w:type="table" w:customStyle="1" w:styleId="47">
    <w:name w:val="Axure表格样式"/>
    <w:basedOn w:val="17"/>
    <w:qFormat/>
    <w:uiPriority w:val="99"/>
    <w:rPr>
      <w:rFonts w:ascii="Arial" w:hAnsi="Arial"/>
      <w:sz w:val="16"/>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2" w:type="dxa"/>
        <w:bottom w:w="0" w:type="dxa"/>
        <w:right w:w="72" w:type="dxa"/>
      </w:tblCellMar>
    </w:tblPr>
    <w:tcPr>
      <w:shd w:val="clear" w:color="auto" w:fill="FFFFFF" w:themeFill="background1"/>
    </w:tcPr>
    <w:tblStylePr w:type="firstRow">
      <w:rPr>
        <w:b/>
      </w:rPr>
      <w:tcPr>
        <w:shd w:val="clear" w:color="auto" w:fill="D8D8D8" w:themeFill="background1" w:themeFillShade="D9"/>
      </w:tcPr>
    </w:tblStylePr>
    <w:tblStylePr w:type="band2Horz">
      <w:tcPr>
        <w:shd w:val="clear" w:color="auto" w:fill="F1F1F1" w:themeFill="background1" w:themeFillShade="F2"/>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3" Type="http://schemas.microsoft.com/office/2011/relationships/people" Target="people.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4.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Users/hubo/Library/Containers/com.kingsoft.wpsoffice.mac/Data/D:\Users\hubo\Library\Containers\com.kingsoft.wpsoffice.mac\Data\C:\Users\nick.hunt\AppData\Local\Temp\315c31ec-09d6-49e5-9158-2e9e98120a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315c31ec-09d6-49e5-9158-2e9e98120a01.dot</Template>
  <Company>Axure</Company>
  <Pages>34</Pages>
  <Words>4381</Words>
  <Characters>4598</Characters>
  <Lines>4</Lines>
  <Paragraphs>1</Paragraphs>
  <TotalTime>3</TotalTime>
  <ScaleCrop>false</ScaleCrop>
  <LinksUpToDate>false</LinksUpToDate>
  <CharactersWithSpaces>5168</CharactersWithSpaces>
  <Application>WPS Office_4.6.1.7467_F1E327BC-269C-435d-A152-05C5408002CA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2010-09-19T13:47:00Z</dcterms:created>
  <dc:creator>[Your Name]</dc:creator>
  <cp:lastModifiedBy>风过之痕</cp:lastModifiedBy>
  <cp:lastPrinted>2010-09-18T16:33:00Z</cp:lastPrinted>
  <dcterms:modified xsi:type="dcterms:W3CDTF">2022-11-22T16:48:09Z</dcterms:modified>
  <dc:title>The Documentation</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2052-4.6.1.7467</vt:lpwstr>
  </property>
  <property fmtid="{D5CDD505-2E9C-101B-9397-08002B2CF9AE}" pid="3" name="ICV">
    <vt:lpwstr>EB69C1C3286EFCCE71AB5863A58D937A</vt:lpwstr>
  </property>
</Properties>
</file>