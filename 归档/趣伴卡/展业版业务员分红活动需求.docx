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lang w:val="en-US" w:eastAsia="zh-CN"/>
        </w:rPr>
      </w:pPr>
      <w:r>
        <w:rPr>
          <w:rFonts w:hint="eastAsia"/>
          <w:b/>
          <w:bCs/>
          <w:sz w:val="24"/>
          <w:szCs w:val="32"/>
          <w:lang w:val="en-US" w:eastAsia="zh-Hans"/>
        </w:rPr>
        <w:t>展业版业务员分红活动</w:t>
      </w:r>
    </w:p>
    <w:p>
      <w:pPr>
        <w:jc w:val="center"/>
        <w:rPr>
          <w:rFonts w:hint="eastAsia"/>
          <w:b/>
          <w:bCs/>
          <w:sz w:val="24"/>
          <w:szCs w:val="32"/>
          <w:lang w:val="en-US" w:eastAsia="zh-CN"/>
        </w:rPr>
      </w:pPr>
    </w:p>
    <w:p>
      <w:pPr>
        <w:numPr>
          <w:ilvl w:val="0"/>
          <w:numId w:val="0"/>
        </w:numPr>
        <w:jc w:val="both"/>
        <w:rPr>
          <w:rFonts w:hint="default" w:eastAsiaTheme="minorEastAsia"/>
          <w:b/>
          <w:bCs/>
          <w:sz w:val="22"/>
          <w:szCs w:val="28"/>
          <w:lang w:val="en-US" w:eastAsia="zh-Hans"/>
        </w:rPr>
      </w:pPr>
      <w:r>
        <w:rPr>
          <w:rFonts w:hint="eastAsia"/>
          <w:b/>
          <w:bCs/>
          <w:sz w:val="22"/>
          <w:szCs w:val="28"/>
          <w:lang w:val="en-US" w:eastAsia="zh-Hans"/>
        </w:rPr>
        <w:t>一、需求内容</w:t>
      </w:r>
    </w:p>
    <w:p>
      <w:pPr>
        <w:numPr>
          <w:ilvl w:val="0"/>
          <w:numId w:val="1"/>
        </w:numPr>
        <w:ind w:left="0" w:leftChars="0" w:firstLine="0" w:firstLineChars="0"/>
        <w:jc w:val="both"/>
        <w:rPr>
          <w:rFonts w:hint="eastAsia"/>
          <w:lang w:val="en-US" w:eastAsia="zh-Hans"/>
        </w:rPr>
      </w:pPr>
      <w:r>
        <w:rPr>
          <w:rFonts w:hint="eastAsia"/>
          <w:b w:val="0"/>
          <w:bCs w:val="0"/>
          <w:sz w:val="22"/>
          <w:szCs w:val="28"/>
          <w:lang w:val="en-US" w:eastAsia="zh-CN"/>
        </w:rPr>
        <w:t>活动时间：</w:t>
      </w:r>
      <w:r>
        <w:rPr>
          <w:rFonts w:hint="eastAsia"/>
          <w:b w:val="0"/>
          <w:bCs w:val="0"/>
          <w:sz w:val="22"/>
          <w:szCs w:val="28"/>
          <w:lang w:val="en-US" w:eastAsia="zh-Hans"/>
        </w:rPr>
        <w:t>长期活动</w:t>
      </w:r>
    </w:p>
    <w:p>
      <w:pPr>
        <w:numPr>
          <w:ilvl w:val="0"/>
          <w:numId w:val="1"/>
        </w:numPr>
        <w:ind w:left="0" w:leftChars="0" w:firstLine="0" w:firstLineChars="0"/>
        <w:jc w:val="both"/>
        <w:rPr>
          <w:rFonts w:hint="eastAsia"/>
          <w:lang w:val="en-US" w:eastAsia="zh-Hans"/>
        </w:rPr>
      </w:pPr>
      <w:r>
        <w:rPr>
          <w:rFonts w:hint="eastAsia"/>
          <w:lang w:val="en-US" w:eastAsia="zh-CN"/>
        </w:rPr>
        <w:t>活动规则</w:t>
      </w:r>
      <w:r>
        <w:rPr>
          <w:rFonts w:hint="eastAsia"/>
          <w:lang w:val="en-US" w:eastAsia="zh-Hans"/>
        </w:rPr>
        <w:t>：</w:t>
      </w:r>
    </w:p>
    <w:p>
      <w:pPr>
        <w:numPr>
          <w:ilvl w:val="1"/>
          <w:numId w:val="1"/>
        </w:numPr>
        <w:ind w:left="840" w:leftChars="0" w:hanging="420" w:firstLineChars="0"/>
        <w:jc w:val="both"/>
        <w:rPr>
          <w:rFonts w:hint="eastAsia"/>
          <w:lang w:val="en-US" w:eastAsia="zh-Hans"/>
        </w:rPr>
      </w:pPr>
      <w:r>
        <w:rPr>
          <w:rFonts w:hint="eastAsia"/>
          <w:lang w:val="en-US" w:eastAsia="zh-Hans"/>
        </w:rPr>
        <w:t>按照一代总直推奖励核算奖金池。</w:t>
      </w:r>
    </w:p>
    <w:p>
      <w:pPr>
        <w:numPr>
          <w:ilvl w:val="1"/>
          <w:numId w:val="1"/>
        </w:numPr>
        <w:ind w:left="840" w:leftChars="0" w:hanging="420" w:firstLineChars="0"/>
        <w:jc w:val="both"/>
        <w:rPr>
          <w:rFonts w:hint="eastAsia"/>
          <w:lang w:val="en-US" w:eastAsia="zh-Hans"/>
        </w:rPr>
      </w:pPr>
      <w:r>
        <w:rPr>
          <w:rFonts w:hint="eastAsia"/>
          <w:lang w:val="en-US" w:eastAsia="zh-Hans"/>
        </w:rPr>
        <w:t>每个一代中的月度激励奖等级大于等于L</w:t>
      </w:r>
      <w:r>
        <w:rPr>
          <w:rFonts w:hint="default"/>
          <w:lang w:eastAsia="zh-Hans"/>
        </w:rPr>
        <w:t>6</w:t>
      </w:r>
      <w:r>
        <w:rPr>
          <w:rFonts w:hint="eastAsia"/>
          <w:lang w:val="en-US" w:eastAsia="zh-Hans"/>
        </w:rPr>
        <w:t>的参与分红。</w:t>
      </w:r>
    </w:p>
    <w:p>
      <w:pPr>
        <w:numPr>
          <w:ilvl w:val="1"/>
          <w:numId w:val="1"/>
        </w:numPr>
        <w:ind w:left="840" w:leftChars="0" w:hanging="420" w:firstLineChars="0"/>
        <w:jc w:val="both"/>
        <w:rPr>
          <w:rFonts w:hint="eastAsia"/>
          <w:lang w:val="en-US" w:eastAsia="zh-Hans"/>
        </w:rPr>
      </w:pPr>
      <w:r>
        <w:rPr>
          <w:rFonts w:hint="eastAsia"/>
          <w:lang w:val="en-US" w:eastAsia="zh-Hans"/>
        </w:rPr>
        <w:t>每个参与分红的业务员团队直推奖励须减去直属下级中参与分红人员的团队直推奖励值后，得出分红比例</w:t>
      </w:r>
    </w:p>
    <w:p>
      <w:pPr>
        <w:numPr>
          <w:ilvl w:val="1"/>
          <w:numId w:val="1"/>
        </w:numPr>
        <w:ind w:left="840" w:leftChars="0" w:hanging="420" w:firstLineChars="0"/>
        <w:jc w:val="both"/>
        <w:rPr>
          <w:rFonts w:hint="eastAsia"/>
          <w:lang w:val="en-US" w:eastAsia="zh-Hans"/>
        </w:rPr>
      </w:pPr>
      <w:r>
        <w:rPr>
          <w:rFonts w:hint="eastAsia"/>
          <w:lang w:val="en-US" w:eastAsia="zh-Hans"/>
        </w:rPr>
        <w:t>Vx</w:t>
      </w:r>
      <w:r>
        <w:rPr>
          <w:rFonts w:hint="default"/>
          <w:lang w:eastAsia="zh-Hans"/>
        </w:rPr>
        <w:t>/</w:t>
      </w:r>
      <w:r>
        <w:rPr>
          <w:rFonts w:hint="eastAsia"/>
          <w:lang w:val="en-US" w:eastAsia="zh-Hans"/>
        </w:rPr>
        <w:t>V一代</w:t>
      </w:r>
      <w:r>
        <w:rPr>
          <w:rFonts w:hint="default"/>
          <w:lang w:eastAsia="zh-Hans"/>
        </w:rPr>
        <w:t>*</w:t>
      </w:r>
      <w:r>
        <w:rPr>
          <w:rFonts w:hint="eastAsia"/>
          <w:lang w:val="en-US" w:eastAsia="zh-Hans"/>
        </w:rPr>
        <w:t>奖金池为每个业务员分红金额</w:t>
      </w:r>
    </w:p>
    <w:p>
      <w:pPr>
        <w:numPr>
          <w:ilvl w:val="1"/>
          <w:numId w:val="1"/>
        </w:numPr>
        <w:ind w:left="840" w:leftChars="0" w:hanging="420" w:firstLineChars="0"/>
        <w:jc w:val="both"/>
        <w:rPr>
          <w:rFonts w:hint="eastAsia"/>
          <w:lang w:val="en-US" w:eastAsia="zh-Hans"/>
        </w:rPr>
      </w:pPr>
      <w:r>
        <w:rPr>
          <w:rFonts w:hint="eastAsia"/>
          <w:lang w:val="en-US" w:eastAsia="zh-Hans"/>
        </w:rPr>
        <w:t>渠道业务员使用未乘以业务员系数的总直推奖励金额</w:t>
      </w:r>
      <w:r>
        <w:rPr>
          <w:rFonts w:hint="default"/>
          <w:lang w:eastAsia="zh-Hans"/>
        </w:rPr>
        <w:t>*3%</w:t>
      </w:r>
      <w:r>
        <w:rPr>
          <w:rFonts w:hint="eastAsia"/>
          <w:lang w:val="en-US" w:eastAsia="zh-Hans"/>
        </w:rPr>
        <w:t>得出总奖金池，总奖金池减去实际发放的分红金额，剩余金额发放至渠道业务员账户。</w:t>
      </w:r>
    </w:p>
    <w:p>
      <w:pPr>
        <w:numPr>
          <w:ilvl w:val="0"/>
          <w:numId w:val="1"/>
        </w:numPr>
        <w:ind w:left="0" w:leftChars="0" w:firstLine="0" w:firstLineChars="0"/>
        <w:jc w:val="both"/>
        <w:rPr>
          <w:rFonts w:hint="eastAsia"/>
          <w:lang w:val="en-US" w:eastAsia="zh-Hans"/>
        </w:rPr>
      </w:pPr>
      <w:r>
        <w:rPr>
          <w:rFonts w:hint="eastAsia"/>
          <w:lang w:val="en-US" w:eastAsia="zh-Hans"/>
        </w:rPr>
        <w:t>影响范围：</w:t>
      </w:r>
    </w:p>
    <w:p>
      <w:pPr>
        <w:rPr>
          <w:rFonts w:hint="eastAsia"/>
          <w:lang w:val="en-US" w:eastAsia="zh-Hans"/>
        </w:rPr>
      </w:pPr>
      <w:r>
        <w:rPr>
          <w:rFonts w:hint="eastAsia"/>
          <w:lang w:val="en-US" w:eastAsia="zh-Hans"/>
        </w:rPr>
        <w:br w:type="page"/>
      </w:r>
      <w:bookmarkStart w:id="0" w:name="_GoBack"/>
      <w:bookmarkEnd w:id="0"/>
    </w:p>
    <w:p>
      <w:pPr>
        <w:numPr>
          <w:ilvl w:val="0"/>
          <w:numId w:val="1"/>
        </w:numPr>
        <w:ind w:left="0" w:leftChars="0" w:firstLine="0" w:firstLineChars="0"/>
        <w:jc w:val="both"/>
        <w:rPr>
          <w:rFonts w:hint="eastAsia"/>
          <w:lang w:val="en-US" w:eastAsia="zh-Hans"/>
        </w:rPr>
      </w:pPr>
      <w:r>
        <w:rPr>
          <w:rFonts w:hint="eastAsia"/>
          <w:lang w:val="en-US" w:eastAsia="zh-Hans"/>
        </w:rPr>
        <w:t>活动页面：</w:t>
      </w:r>
    </w:p>
    <w:p>
      <w:pPr>
        <w:numPr>
          <w:ilvl w:val="1"/>
          <w:numId w:val="1"/>
        </w:numPr>
        <w:ind w:left="840" w:leftChars="0" w:hanging="420" w:firstLineChars="0"/>
        <w:jc w:val="both"/>
        <w:rPr>
          <w:rFonts w:hint="default"/>
          <w:lang w:val="en-US" w:eastAsia="zh-Hans"/>
        </w:rPr>
      </w:pPr>
      <w:r>
        <w:rPr>
          <w:rFonts w:hint="eastAsia"/>
          <w:lang w:val="en-US" w:eastAsia="zh-Hans"/>
        </w:rPr>
        <w:t>展业版首页</w:t>
      </w:r>
      <w:r>
        <w:rPr>
          <w:rFonts w:hint="default"/>
          <w:lang w:eastAsia="zh-Hans"/>
        </w:rPr>
        <w:t>-</w:t>
      </w:r>
      <w:r>
        <w:rPr>
          <w:rFonts w:hint="eastAsia"/>
          <w:lang w:val="en-US" w:eastAsia="zh-Hans"/>
        </w:rPr>
        <w:t>活动列表中增加该活动入口</w:t>
      </w:r>
    </w:p>
    <w:p>
      <w:pPr>
        <w:numPr>
          <w:ilvl w:val="1"/>
          <w:numId w:val="1"/>
        </w:numPr>
        <w:ind w:left="840" w:leftChars="0" w:hanging="420" w:firstLineChars="0"/>
        <w:jc w:val="both"/>
        <w:rPr>
          <w:rFonts w:hint="default"/>
          <w:lang w:val="en-US" w:eastAsia="zh-Hans"/>
        </w:rPr>
      </w:pPr>
      <w:r>
        <w:rPr>
          <w:rFonts w:hint="eastAsia"/>
          <w:lang w:val="en-US" w:eastAsia="zh-Hans"/>
        </w:rPr>
        <w:t>点击进入活动落地页后可查看示例数据，如原型：</w:t>
      </w:r>
    </w:p>
    <w:p>
      <w:pPr>
        <w:numPr>
          <w:ilvl w:val="0"/>
          <w:numId w:val="0"/>
        </w:numPr>
        <w:jc w:val="both"/>
        <w:rPr>
          <w:rFonts w:hint="default"/>
          <w:lang w:val="en-US" w:eastAsia="zh-Hans"/>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50800</wp:posOffset>
            </wp:positionV>
            <wp:extent cx="1776730" cy="3857625"/>
            <wp:effectExtent l="0" t="0" r="1270" b="3175"/>
            <wp:wrapTight wrapText="bothSides">
              <wp:wrapPolygon>
                <wp:start x="0" y="0"/>
                <wp:lineTo x="0" y="21476"/>
                <wp:lineTo x="21307" y="21476"/>
                <wp:lineTo x="2130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76730" cy="3857625"/>
                    </a:xfrm>
                    <a:prstGeom prst="rect">
                      <a:avLst/>
                    </a:prstGeom>
                    <a:noFill/>
                    <a:ln>
                      <a:noFill/>
                    </a:ln>
                  </pic:spPr>
                </pic:pic>
              </a:graphicData>
            </a:graphic>
          </wp:anchor>
        </w:drawing>
      </w:r>
    </w:p>
    <w:p>
      <w:pPr>
        <w:numPr>
          <w:ilvl w:val="0"/>
          <w:numId w:val="0"/>
        </w:numPr>
        <w:jc w:val="both"/>
        <w:rPr>
          <w:rFonts w:hint="default"/>
          <w:lang w:val="en-US" w:eastAsia="zh-Hans"/>
        </w:rPr>
      </w:pPr>
    </w:p>
    <w:p>
      <w:pPr>
        <w:numPr>
          <w:ilvl w:val="0"/>
          <w:numId w:val="0"/>
        </w:numPr>
        <w:jc w:val="both"/>
        <w:rPr>
          <w:rFonts w:hint="default"/>
          <w:lang w:val="en-US" w:eastAsia="zh-Hans"/>
        </w:rPr>
      </w:pPr>
    </w:p>
    <w:p>
      <w:pPr>
        <w:numPr>
          <w:ilvl w:val="0"/>
          <w:numId w:val="0"/>
        </w:numPr>
        <w:jc w:val="both"/>
        <w:rPr>
          <w:rFonts w:hint="default"/>
          <w:lang w:val="en-US" w:eastAsia="zh-Hans"/>
        </w:rPr>
      </w:pPr>
    </w:p>
    <w:p>
      <w:pPr>
        <w:numPr>
          <w:ilvl w:val="0"/>
          <w:numId w:val="0"/>
        </w:numPr>
        <w:jc w:val="both"/>
        <w:rPr>
          <w:rFonts w:hint="default"/>
          <w:lang w:val="en-US" w:eastAsia="zh-Hans"/>
        </w:rPr>
      </w:pPr>
    </w:p>
    <w:p>
      <w:pPr>
        <w:numPr>
          <w:ilvl w:val="0"/>
          <w:numId w:val="0"/>
        </w:numPr>
        <w:jc w:val="both"/>
        <w:rPr>
          <w:rFonts w:hint="default"/>
          <w:lang w:val="en-US" w:eastAsia="zh-Hans"/>
        </w:rPr>
      </w:pPr>
    </w:p>
    <w:p>
      <w:pPr>
        <w:numPr>
          <w:ilvl w:val="0"/>
          <w:numId w:val="0"/>
        </w:numPr>
        <w:jc w:val="both"/>
        <w:rPr>
          <w:rFonts w:hint="default"/>
          <w:lang w:val="en-US" w:eastAsia="zh-Hans"/>
        </w:rPr>
      </w:pPr>
    </w:p>
    <w:p>
      <w:pPr>
        <w:numPr>
          <w:ilvl w:val="0"/>
          <w:numId w:val="0"/>
        </w:numPr>
        <w:jc w:val="both"/>
        <w:rPr>
          <w:rFonts w:hint="default"/>
          <w:lang w:val="en-US" w:eastAsia="zh-Hans"/>
        </w:rPr>
      </w:pPr>
    </w:p>
    <w:p>
      <w:pPr>
        <w:numPr>
          <w:ilvl w:val="0"/>
          <w:numId w:val="0"/>
        </w:numPr>
        <w:jc w:val="both"/>
        <w:rPr>
          <w:rFonts w:hint="default"/>
          <w:lang w:val="en-US" w:eastAsia="zh-Hans"/>
        </w:rPr>
      </w:pPr>
    </w:p>
    <w:p>
      <w:pPr>
        <w:numPr>
          <w:ilvl w:val="0"/>
          <w:numId w:val="0"/>
        </w:numPr>
        <w:jc w:val="both"/>
        <w:rPr>
          <w:rFonts w:hint="default"/>
          <w:lang w:val="en-US" w:eastAsia="zh-Hans"/>
        </w:rPr>
      </w:pPr>
    </w:p>
    <w:p>
      <w:pPr>
        <w:numPr>
          <w:ilvl w:val="0"/>
          <w:numId w:val="0"/>
        </w:numPr>
        <w:jc w:val="both"/>
        <w:rPr>
          <w:rFonts w:hint="default"/>
          <w:lang w:val="en-US" w:eastAsia="zh-Hans"/>
        </w:rPr>
      </w:pPr>
    </w:p>
    <w:p>
      <w:pPr>
        <w:numPr>
          <w:ilvl w:val="0"/>
          <w:numId w:val="0"/>
        </w:numPr>
        <w:jc w:val="both"/>
        <w:rPr>
          <w:rFonts w:hint="eastAsia"/>
          <w:lang w:val="en-US" w:eastAsia="zh-Hans"/>
        </w:rPr>
      </w:pPr>
    </w:p>
    <w:p>
      <w:pPr>
        <w:numPr>
          <w:ilvl w:val="0"/>
          <w:numId w:val="0"/>
        </w:numPr>
        <w:jc w:val="both"/>
        <w:rPr>
          <w:rFonts w:hint="eastAsia"/>
          <w:lang w:val="en-US" w:eastAsia="zh-Hans"/>
        </w:rPr>
      </w:pPr>
      <w:r>
        <w:rPr>
          <w:rFonts w:hint="eastAsia"/>
          <w:lang w:val="en-US" w:eastAsia="zh-Hans"/>
        </w:rPr>
        <w:t>常规等级展示</w:t>
      </w:r>
      <w:r>
        <w:rPr>
          <w:rFonts w:hint="default"/>
          <w:lang w:eastAsia="zh-Hans"/>
        </w:rPr>
        <w:t>,</w:t>
      </w:r>
      <w:r>
        <w:rPr>
          <w:rFonts w:hint="eastAsia"/>
          <w:lang w:val="en-US" w:eastAsia="zh-Hans"/>
        </w:rPr>
        <w:t>展示用户根据当前总直推奖励可达到的等级</w:t>
      </w:r>
    </w:p>
    <w:p>
      <w:pPr>
        <w:numPr>
          <w:ilvl w:val="0"/>
          <w:numId w:val="0"/>
        </w:numPr>
        <w:jc w:val="both"/>
        <w:rPr>
          <w:rFonts w:hint="eastAsia"/>
          <w:lang w:val="en-US" w:eastAsia="zh-Hans"/>
        </w:rPr>
      </w:pPr>
    </w:p>
    <w:p>
      <w:pPr>
        <w:numPr>
          <w:ilvl w:val="0"/>
          <w:numId w:val="0"/>
        </w:numPr>
        <w:jc w:val="both"/>
        <w:rPr>
          <w:rFonts w:hint="eastAsia"/>
          <w:lang w:val="en-US" w:eastAsia="zh-Hans"/>
        </w:rPr>
      </w:pPr>
      <w:r>
        <w:rPr>
          <w:rFonts w:hint="eastAsia"/>
          <w:lang w:val="en-US" w:eastAsia="zh-Hans"/>
        </w:rPr>
        <w:t>活动等级展示，展示用户按活动规则可达到的最高等级</w:t>
      </w:r>
    </w:p>
    <w:p>
      <w:pPr>
        <w:numPr>
          <w:ilvl w:val="0"/>
          <w:numId w:val="0"/>
        </w:numPr>
        <w:jc w:val="both"/>
        <w:rPr>
          <w:rFonts w:hint="eastAsia"/>
          <w:lang w:val="en-US" w:eastAsia="zh-Hans"/>
        </w:rPr>
      </w:pPr>
    </w:p>
    <w:p>
      <w:pPr>
        <w:numPr>
          <w:ilvl w:val="0"/>
          <w:numId w:val="0"/>
        </w:numPr>
        <w:jc w:val="both"/>
        <w:rPr>
          <w:rFonts w:hint="eastAsia"/>
          <w:lang w:val="en-US" w:eastAsia="zh-Hans"/>
        </w:rPr>
      </w:pPr>
      <w:r>
        <w:rPr>
          <w:rFonts w:hint="eastAsia"/>
          <w:lang w:val="en-US" w:eastAsia="zh-Hans"/>
        </w:rPr>
        <w:t>产品推广按钮可进入推广页面，团队拓展页面进入团队拓展海报页</w:t>
      </w:r>
    </w:p>
    <w:p>
      <w:pPr>
        <w:bidi w:val="0"/>
        <w:rPr>
          <w:rFonts w:hint="default" w:asciiTheme="minorHAnsi" w:hAnsiTheme="minorHAnsi" w:eastAsiaTheme="minorEastAsia" w:cstheme="minorBidi"/>
          <w:kern w:val="2"/>
          <w:sz w:val="21"/>
          <w:szCs w:val="24"/>
          <w:lang w:val="en-US" w:eastAsia="zh-Hans" w:bidi="ar-SA"/>
        </w:rPr>
      </w:pPr>
    </w:p>
    <w:p>
      <w:pPr>
        <w:bidi w:val="0"/>
        <w:rPr>
          <w:rFonts w:hint="default"/>
          <w:lang w:val="en-US" w:eastAsia="zh-Hans"/>
        </w:rPr>
      </w:pPr>
    </w:p>
    <w:p>
      <w:pPr>
        <w:numPr>
          <w:ilvl w:val="0"/>
          <w:numId w:val="1"/>
        </w:numPr>
        <w:ind w:left="0" w:leftChars="0" w:firstLine="0" w:firstLineChars="0"/>
        <w:jc w:val="both"/>
        <w:rPr>
          <w:rFonts w:hint="eastAsia"/>
          <w:lang w:val="en-US" w:eastAsia="zh-Hans"/>
        </w:rPr>
      </w:pPr>
      <w:r>
        <w:rPr>
          <w:rFonts w:hint="eastAsia"/>
          <w:lang w:val="en-US" w:eastAsia="zh-Hans"/>
        </w:rPr>
        <w:t>数据维护：</w:t>
      </w:r>
    </w:p>
    <w:p>
      <w:pPr>
        <w:bidi w:val="0"/>
        <w:jc w:val="left"/>
        <w:rPr>
          <w:rFonts w:hint="default"/>
          <w:lang w:eastAsia="zh-Hans"/>
        </w:rPr>
      </w:pPr>
      <w:r>
        <w:rPr>
          <w:rFonts w:hint="eastAsia"/>
          <w:lang w:val="en-US" w:eastAsia="zh-Hans"/>
        </w:rPr>
        <w:t>增加L</w:t>
      </w:r>
      <w:r>
        <w:rPr>
          <w:rFonts w:hint="default"/>
          <w:lang w:eastAsia="zh-Hans"/>
        </w:rPr>
        <w:t>8</w:t>
      </w:r>
      <w:r>
        <w:rPr>
          <w:rFonts w:hint="eastAsia"/>
          <w:lang w:val="en-US" w:eastAsia="zh-Hans"/>
        </w:rPr>
        <w:t>等级start值为</w:t>
      </w:r>
      <w:r>
        <w:rPr>
          <w:rFonts w:hint="default"/>
          <w:lang w:eastAsia="zh-Hans"/>
        </w:rPr>
        <w:t>99999998</w:t>
      </w:r>
      <w:r>
        <w:rPr>
          <w:rFonts w:hint="eastAsia"/>
          <w:lang w:val="en-US" w:eastAsia="zh-Hans"/>
        </w:rPr>
        <w:t>，将L</w:t>
      </w:r>
      <w:r>
        <w:rPr>
          <w:rFonts w:hint="default"/>
          <w:lang w:eastAsia="zh-Hans"/>
        </w:rPr>
        <w:t>7</w:t>
      </w:r>
      <w:r>
        <w:rPr>
          <w:rFonts w:hint="eastAsia"/>
          <w:lang w:val="en-US" w:eastAsia="zh-Hans"/>
        </w:rPr>
        <w:t>等级的end值改为</w:t>
      </w:r>
      <w:r>
        <w:rPr>
          <w:rFonts w:hint="default"/>
          <w:lang w:eastAsia="zh-Hans"/>
        </w:rPr>
        <w:t>99999997</w:t>
      </w:r>
    </w:p>
    <w:p>
      <w:pPr>
        <w:numPr>
          <w:ilvl w:val="0"/>
          <w:numId w:val="1"/>
        </w:numPr>
        <w:ind w:left="0" w:leftChars="0" w:firstLine="0" w:firstLineChars="0"/>
        <w:jc w:val="both"/>
        <w:rPr>
          <w:rFonts w:hint="eastAsia"/>
          <w:lang w:val="en-US" w:eastAsia="zh-Hans"/>
        </w:rPr>
      </w:pPr>
      <w:r>
        <w:rPr>
          <w:rFonts w:hint="eastAsia"/>
          <w:lang w:val="en-US" w:eastAsia="zh-Hans"/>
        </w:rPr>
        <w:t>控台：</w:t>
      </w:r>
    </w:p>
    <w:p>
      <w:pPr>
        <w:numPr>
          <w:ilvl w:val="1"/>
          <w:numId w:val="1"/>
        </w:numPr>
        <w:ind w:left="840" w:leftChars="0" w:hanging="420" w:firstLineChars="0"/>
        <w:jc w:val="both"/>
        <w:rPr>
          <w:rFonts w:hint="eastAsia"/>
          <w:lang w:val="en-US" w:eastAsia="zh-Hans"/>
        </w:rPr>
      </w:pPr>
      <w:r>
        <w:rPr>
          <w:rFonts w:hint="eastAsia"/>
          <w:lang w:val="en-US" w:eastAsia="zh-Hans"/>
        </w:rPr>
        <w:t>增加子活动类型：</w:t>
      </w:r>
      <w:ins w:id="0" w:author="风过之痕" w:date="2022-12-12T16:49:34Z">
        <w:r>
          <w:rPr>
            <w:rFonts w:hint="eastAsia"/>
            <w:lang w:val="en-US" w:eastAsia="zh-Hans"/>
          </w:rPr>
          <w:t>按</w:t>
        </w:r>
      </w:ins>
      <w:ins w:id="1" w:author="风过之痕" w:date="2022-12-12T16:49:41Z">
        <w:r>
          <w:rPr>
            <w:rFonts w:hint="eastAsia"/>
            <w:lang w:val="en-US" w:eastAsia="zh-Hans"/>
          </w:rPr>
          <w:t>团队</w:t>
        </w:r>
      </w:ins>
      <w:ins w:id="2" w:author="风过之痕" w:date="2022-12-12T16:49:42Z">
        <w:r>
          <w:rPr>
            <w:rFonts w:hint="eastAsia"/>
            <w:lang w:val="en-US" w:eastAsia="zh-Hans"/>
          </w:rPr>
          <w:t>业绩</w:t>
        </w:r>
      </w:ins>
      <w:r>
        <w:rPr>
          <w:rFonts w:hint="eastAsia"/>
          <w:lang w:val="en-US" w:eastAsia="zh-Hans"/>
        </w:rPr>
        <w:t>赠送等级</w:t>
      </w:r>
      <w:ins w:id="3" w:author="风过之痕" w:date="2022-12-12T16:49:44Z">
        <w:r>
          <w:rPr>
            <w:rFonts w:hint="eastAsia"/>
            <w:lang w:val="en-US" w:eastAsia="zh-Hans"/>
          </w:rPr>
          <w:t>、</w:t>
        </w:r>
      </w:ins>
      <w:ins w:id="4" w:author="风过之痕" w:date="2022-12-12T16:49:45Z">
        <w:r>
          <w:rPr>
            <w:rFonts w:hint="eastAsia"/>
            <w:lang w:val="en-US" w:eastAsia="zh-Hans"/>
          </w:rPr>
          <w:t>按</w:t>
        </w:r>
      </w:ins>
      <w:ins w:id="5" w:author="风过之痕" w:date="2022-12-12T16:49:46Z">
        <w:r>
          <w:rPr>
            <w:rFonts w:hint="eastAsia"/>
            <w:lang w:val="en-US" w:eastAsia="zh-Hans"/>
          </w:rPr>
          <w:t>团队</w:t>
        </w:r>
      </w:ins>
      <w:ins w:id="6" w:author="风过之痕" w:date="2022-12-12T16:49:47Z">
        <w:r>
          <w:rPr>
            <w:rFonts w:hint="eastAsia"/>
            <w:lang w:val="en-US" w:eastAsia="zh-Hans"/>
          </w:rPr>
          <w:t>人员</w:t>
        </w:r>
      </w:ins>
      <w:ins w:id="7" w:author="风过之痕" w:date="2022-12-12T16:49:48Z">
        <w:r>
          <w:rPr>
            <w:rFonts w:hint="eastAsia"/>
            <w:lang w:val="en-US" w:eastAsia="zh-Hans"/>
          </w:rPr>
          <w:t>数</w:t>
        </w:r>
      </w:ins>
      <w:ins w:id="8" w:author="风过之痕" w:date="2022-12-12T16:49:50Z">
        <w:r>
          <w:rPr>
            <w:rFonts w:hint="eastAsia"/>
            <w:lang w:val="en-US" w:eastAsia="zh-Hans"/>
          </w:rPr>
          <w:t>赠送等级</w:t>
        </w:r>
      </w:ins>
      <w:ins w:id="9" w:author="风过之痕" w:date="2022-12-12T16:49:57Z">
        <w:r>
          <w:rPr>
            <w:rFonts w:hint="eastAsia"/>
            <w:lang w:val="en-US" w:eastAsia="zh-Hans"/>
          </w:rPr>
          <w:t>。</w:t>
        </w:r>
      </w:ins>
    </w:p>
    <w:p>
      <w:pPr>
        <w:bidi w:val="0"/>
        <w:jc w:val="left"/>
        <w:rPr>
          <w:rFonts w:hint="default"/>
          <w:lang w:eastAsia="zh-Hans"/>
        </w:rPr>
      </w:pPr>
    </w:p>
    <w:p>
      <w:pPr>
        <w:bidi w:val="0"/>
        <w:jc w:val="left"/>
        <w:rPr>
          <w:ins w:id="10" w:author="风过之痕" w:date="2022-12-12T17:10:36Z"/>
        </w:rPr>
      </w:pPr>
      <w:r>
        <w:drawing>
          <wp:inline distT="0" distB="0" distL="114300" distR="114300">
            <wp:extent cx="5273675" cy="2756535"/>
            <wp:effectExtent l="0" t="0" r="952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675" cy="2756535"/>
                    </a:xfrm>
                    <a:prstGeom prst="rect">
                      <a:avLst/>
                    </a:prstGeom>
                    <a:noFill/>
                    <a:ln>
                      <a:noFill/>
                    </a:ln>
                  </pic:spPr>
                </pic:pic>
              </a:graphicData>
            </a:graphic>
          </wp:inline>
        </w:drawing>
      </w:r>
    </w:p>
    <w:p>
      <w:pPr>
        <w:numPr>
          <w:ilvl w:val="1"/>
          <w:numId w:val="1"/>
        </w:numPr>
        <w:ind w:left="840" w:leftChars="0" w:hanging="420" w:firstLineChars="0"/>
        <w:jc w:val="both"/>
        <w:rPr>
          <w:ins w:id="11" w:author="风过之痕" w:date="2022-12-12T17:11:07Z"/>
          <w:rFonts w:hint="eastAsia"/>
          <w:lang w:val="en-US" w:eastAsia="zh-Hans"/>
        </w:rPr>
      </w:pPr>
      <w:ins w:id="12" w:author="风过之痕" w:date="2022-12-12T17:10:36Z">
        <w:r>
          <w:rPr>
            <w:rFonts w:hint="default" w:cstheme="minorBidi"/>
            <w:kern w:val="2"/>
            <w:sz w:val="21"/>
            <w:szCs w:val="24"/>
            <w:lang w:eastAsia="zh-Hans" w:bidi="ar-SA"/>
          </w:rPr>
          <w:tab/>
        </w:r>
      </w:ins>
      <w:ins w:id="13" w:author="风过之痕" w:date="2022-12-12T17:10:46Z">
        <w:r>
          <w:rPr>
            <w:rFonts w:hint="eastAsia"/>
            <w:lang w:val="en-US" w:eastAsia="zh-Hans"/>
          </w:rPr>
          <w:t>业务员</w:t>
        </w:r>
      </w:ins>
      <w:ins w:id="14" w:author="风过之痕" w:date="2022-12-12T17:10:48Z">
        <w:r>
          <w:rPr>
            <w:rFonts w:hint="eastAsia"/>
            <w:lang w:val="en-US" w:eastAsia="zh-Hans"/>
          </w:rPr>
          <w:t>管理</w:t>
        </w:r>
      </w:ins>
      <w:ins w:id="15" w:author="风过之痕" w:date="2022-12-12T17:10:50Z">
        <w:r>
          <w:rPr>
            <w:rFonts w:hint="eastAsia"/>
            <w:lang w:val="en-US" w:eastAsia="zh-Hans"/>
          </w:rPr>
          <w:t>菜单</w:t>
        </w:r>
      </w:ins>
      <w:ins w:id="16" w:author="风过之痕" w:date="2022-12-12T17:10:59Z">
        <w:r>
          <w:rPr>
            <w:rFonts w:hint="eastAsia"/>
            <w:lang w:val="en-US" w:eastAsia="zh-Hans"/>
          </w:rPr>
          <w:t>查询</w:t>
        </w:r>
      </w:ins>
      <w:ins w:id="17" w:author="风过之痕" w:date="2022-12-12T17:10:53Z">
        <w:r>
          <w:rPr>
            <w:rFonts w:hint="eastAsia"/>
            <w:lang w:val="en-US" w:eastAsia="zh-Hans"/>
          </w:rPr>
          <w:t>增加</w:t>
        </w:r>
      </w:ins>
      <w:ins w:id="18" w:author="风过之痕" w:date="2022-12-12T17:10:55Z">
        <w:r>
          <w:rPr>
            <w:rFonts w:hint="eastAsia"/>
            <w:lang w:val="en-US" w:eastAsia="zh-Hans"/>
          </w:rPr>
          <w:t>数据列</w:t>
        </w:r>
      </w:ins>
      <w:ins w:id="19" w:author="风过之痕" w:date="2022-12-12T17:11:05Z">
        <w:r>
          <w:rPr>
            <w:rFonts w:hint="eastAsia"/>
            <w:lang w:val="en-US" w:eastAsia="zh-Hans"/>
          </w:rPr>
          <w:t>团队总人数</w:t>
        </w:r>
      </w:ins>
      <w:ins w:id="20" w:author="风过之痕" w:date="2022-12-12T17:10:37Z">
        <w:r>
          <w:rPr>
            <w:rFonts w:hint="eastAsia"/>
            <w:lang w:val="en-US" w:eastAsia="zh-Hans"/>
          </w:rPr>
          <w:t>。</w:t>
        </w:r>
      </w:ins>
    </w:p>
    <w:p>
      <w:pPr>
        <w:numPr>
          <w:ilvl w:val="-1"/>
          <w:numId w:val="0"/>
        </w:numPr>
        <w:ind w:left="420" w:leftChars="0" w:firstLine="0" w:firstLineChars="0"/>
        <w:jc w:val="both"/>
        <w:rPr>
          <w:ins w:id="22" w:author="风过之痕" w:date="2022-12-12T17:10:37Z"/>
          <w:rFonts w:hint="eastAsia"/>
          <w:lang w:val="en-US" w:eastAsia="zh-Hans"/>
        </w:rPr>
        <w:pPrChange w:id="21" w:author="风过之痕" w:date="2022-12-12T17:11:08Z">
          <w:pPr>
            <w:numPr>
              <w:ilvl w:val="1"/>
              <w:numId w:val="1"/>
            </w:numPr>
            <w:ind w:left="840" w:leftChars="0" w:hanging="420" w:firstLineChars="0"/>
            <w:jc w:val="both"/>
          </w:pPr>
        </w:pPrChange>
      </w:pPr>
      <w:ins w:id="23" w:author="风过之痕" w:date="2022-12-12T17:14:46Z">
        <w:r>
          <w:rPr/>
          <w:drawing>
            <wp:inline distT="0" distB="0" distL="114300" distR="114300">
              <wp:extent cx="5272405" cy="2087880"/>
              <wp:effectExtent l="0" t="0" r="10795" b="203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2405" cy="2087880"/>
                      </a:xfrm>
                      <a:prstGeom prst="rect">
                        <a:avLst/>
                      </a:prstGeom>
                      <a:noFill/>
                      <a:ln>
                        <a:noFill/>
                      </a:ln>
                    </pic:spPr>
                  </pic:pic>
                </a:graphicData>
              </a:graphic>
            </wp:inline>
          </w:drawing>
        </w:r>
      </w:ins>
    </w:p>
    <w:p>
      <w:pPr>
        <w:tabs>
          <w:tab w:val="left" w:pos="2470"/>
        </w:tabs>
        <w:bidi w:val="0"/>
        <w:jc w:val="left"/>
        <w:rPr>
          <w:ins w:id="26" w:author="风过之痕" w:date="2022-12-12T17:14:52Z"/>
          <w:rFonts w:hint="default" w:asciiTheme="minorHAnsi" w:hAnsiTheme="minorHAnsi" w:eastAsiaTheme="minorEastAsia" w:cstheme="minorBidi"/>
          <w:kern w:val="2"/>
          <w:sz w:val="21"/>
          <w:szCs w:val="24"/>
          <w:lang w:eastAsia="zh-Hans" w:bidi="ar-SA"/>
        </w:rPr>
        <w:pPrChange w:id="25" w:author="风过之痕" w:date="2022-12-12T17:10:36Z">
          <w:pPr>
            <w:bidi w:val="0"/>
            <w:jc w:val="left"/>
          </w:pPr>
        </w:pPrChange>
      </w:pPr>
    </w:p>
    <w:p>
      <w:pPr>
        <w:tabs>
          <w:tab w:val="left" w:pos="2470"/>
        </w:tabs>
        <w:bidi w:val="0"/>
        <w:jc w:val="left"/>
        <w:rPr>
          <w:ins w:id="28" w:author="风过之痕" w:date="2022-12-14T13:58:51Z"/>
          <w:rFonts w:hint="eastAsia" w:cstheme="minorBidi"/>
          <w:kern w:val="2"/>
          <w:sz w:val="21"/>
          <w:szCs w:val="24"/>
          <w:lang w:val="en-US" w:eastAsia="zh-Hans" w:bidi="ar-SA"/>
        </w:rPr>
        <w:pPrChange w:id="27" w:author="风过之痕" w:date="2022-12-12T17:10:36Z">
          <w:pPr>
            <w:bidi w:val="0"/>
            <w:jc w:val="left"/>
          </w:pPr>
        </w:pPrChange>
      </w:pPr>
      <w:ins w:id="29" w:author="风过之痕" w:date="2022-12-12T17:14:55Z">
        <w:r>
          <w:rPr>
            <w:rFonts w:hint="eastAsia" w:cstheme="minorBidi"/>
            <w:kern w:val="2"/>
            <w:sz w:val="21"/>
            <w:szCs w:val="24"/>
            <w:lang w:val="en-US" w:eastAsia="zh-Hans" w:bidi="ar-SA"/>
          </w:rPr>
          <w:t>仅页面</w:t>
        </w:r>
      </w:ins>
      <w:ins w:id="30" w:author="风过之痕" w:date="2022-12-12T17:14:57Z">
        <w:r>
          <w:rPr>
            <w:rFonts w:hint="eastAsia" w:cstheme="minorBidi"/>
            <w:kern w:val="2"/>
            <w:sz w:val="21"/>
            <w:szCs w:val="24"/>
            <w:lang w:val="en-US" w:eastAsia="zh-Hans" w:bidi="ar-SA"/>
          </w:rPr>
          <w:t>查看</w:t>
        </w:r>
      </w:ins>
      <w:ins w:id="31" w:author="风过之痕" w:date="2022-12-12T17:15:00Z">
        <w:r>
          <w:rPr>
            <w:rFonts w:hint="eastAsia" w:cstheme="minorBidi"/>
            <w:kern w:val="2"/>
            <w:sz w:val="21"/>
            <w:szCs w:val="24"/>
            <w:lang w:val="en-US" w:eastAsia="zh-Hans" w:bidi="ar-SA"/>
          </w:rPr>
          <w:t>有</w:t>
        </w:r>
      </w:ins>
      <w:ins w:id="32" w:author="风过之痕" w:date="2022-12-12T17:15:01Z">
        <w:r>
          <w:rPr>
            <w:rFonts w:hint="eastAsia" w:cstheme="minorBidi"/>
            <w:kern w:val="2"/>
            <w:sz w:val="21"/>
            <w:szCs w:val="24"/>
            <w:lang w:val="en-US" w:eastAsia="zh-Hans" w:bidi="ar-SA"/>
          </w:rPr>
          <w:t>此列</w:t>
        </w:r>
      </w:ins>
      <w:ins w:id="33" w:author="风过之痕" w:date="2022-12-12T17:15:02Z">
        <w:r>
          <w:rPr>
            <w:rFonts w:hint="eastAsia" w:cstheme="minorBidi"/>
            <w:kern w:val="2"/>
            <w:sz w:val="21"/>
            <w:szCs w:val="24"/>
            <w:lang w:val="en-US" w:eastAsia="zh-Hans" w:bidi="ar-SA"/>
          </w:rPr>
          <w:t>，</w:t>
        </w:r>
      </w:ins>
      <w:ins w:id="34" w:author="风过之痕" w:date="2022-12-12T17:15:03Z">
        <w:r>
          <w:rPr>
            <w:rFonts w:hint="eastAsia" w:cstheme="minorBidi"/>
            <w:kern w:val="2"/>
            <w:sz w:val="21"/>
            <w:szCs w:val="24"/>
            <w:lang w:val="en-US" w:eastAsia="zh-Hans" w:bidi="ar-SA"/>
          </w:rPr>
          <w:t>导出</w:t>
        </w:r>
      </w:ins>
      <w:ins w:id="35" w:author="风过之痕" w:date="2022-12-12T17:15:04Z">
        <w:r>
          <w:rPr>
            <w:rFonts w:hint="eastAsia" w:cstheme="minorBidi"/>
            <w:kern w:val="2"/>
            <w:sz w:val="21"/>
            <w:szCs w:val="24"/>
            <w:lang w:val="en-US" w:eastAsia="zh-Hans" w:bidi="ar-SA"/>
          </w:rPr>
          <w:t>中</w:t>
        </w:r>
      </w:ins>
      <w:ins w:id="36" w:author="风过之痕" w:date="2022-12-12T17:15:05Z">
        <w:r>
          <w:rPr>
            <w:rFonts w:hint="eastAsia" w:cstheme="minorBidi"/>
            <w:kern w:val="2"/>
            <w:sz w:val="21"/>
            <w:szCs w:val="24"/>
            <w:lang w:val="en-US" w:eastAsia="zh-Hans" w:bidi="ar-SA"/>
          </w:rPr>
          <w:t>无</w:t>
        </w:r>
      </w:ins>
      <w:ins w:id="37" w:author="风过之痕" w:date="2022-12-12T17:15:07Z">
        <w:r>
          <w:rPr>
            <w:rFonts w:hint="eastAsia" w:cstheme="minorBidi"/>
            <w:kern w:val="2"/>
            <w:sz w:val="21"/>
            <w:szCs w:val="24"/>
            <w:lang w:val="en-US" w:eastAsia="zh-Hans" w:bidi="ar-SA"/>
          </w:rPr>
          <w:t>此列</w:t>
        </w:r>
      </w:ins>
      <w:ins w:id="38" w:author="风过之痕" w:date="2022-12-12T17:15:08Z">
        <w:r>
          <w:rPr>
            <w:rFonts w:hint="eastAsia" w:cstheme="minorBidi"/>
            <w:kern w:val="2"/>
            <w:sz w:val="21"/>
            <w:szCs w:val="24"/>
            <w:lang w:val="en-US" w:eastAsia="zh-Hans" w:bidi="ar-SA"/>
          </w:rPr>
          <w:t>数据</w:t>
        </w:r>
      </w:ins>
      <w:ins w:id="39" w:author="风过之痕" w:date="2022-12-12T17:15:09Z">
        <w:r>
          <w:rPr>
            <w:rFonts w:hint="eastAsia" w:cstheme="minorBidi"/>
            <w:kern w:val="2"/>
            <w:sz w:val="21"/>
            <w:szCs w:val="24"/>
            <w:lang w:val="en-US" w:eastAsia="zh-Hans" w:bidi="ar-SA"/>
          </w:rPr>
          <w:t>，</w:t>
        </w:r>
      </w:ins>
      <w:ins w:id="40" w:author="风过之痕" w:date="2022-12-12T17:15:11Z">
        <w:r>
          <w:rPr>
            <w:rFonts w:hint="eastAsia" w:cstheme="minorBidi"/>
            <w:kern w:val="2"/>
            <w:sz w:val="21"/>
            <w:szCs w:val="24"/>
            <w:lang w:val="en-US" w:eastAsia="zh-Hans" w:bidi="ar-SA"/>
          </w:rPr>
          <w:t>点击后</w:t>
        </w:r>
      </w:ins>
      <w:ins w:id="41" w:author="风过之痕" w:date="2022-12-12T17:15:15Z">
        <w:r>
          <w:rPr>
            <w:rFonts w:hint="eastAsia" w:cstheme="minorBidi"/>
            <w:kern w:val="2"/>
            <w:sz w:val="21"/>
            <w:szCs w:val="24"/>
            <w:lang w:val="en-US" w:eastAsia="zh-Hans" w:bidi="ar-SA"/>
          </w:rPr>
          <w:t>弹窗展示对应</w:t>
        </w:r>
      </w:ins>
      <w:ins w:id="42" w:author="风过之痕" w:date="2022-12-12T17:15:16Z">
        <w:r>
          <w:rPr>
            <w:rFonts w:hint="eastAsia" w:cstheme="minorBidi"/>
            <w:kern w:val="2"/>
            <w:sz w:val="21"/>
            <w:szCs w:val="24"/>
            <w:lang w:val="en-US" w:eastAsia="zh-Hans" w:bidi="ar-SA"/>
          </w:rPr>
          <w:t>业务员</w:t>
        </w:r>
      </w:ins>
      <w:ins w:id="43" w:author="风过之痕" w:date="2022-12-12T17:15:17Z">
        <w:r>
          <w:rPr>
            <w:rFonts w:hint="eastAsia" w:cstheme="minorBidi"/>
            <w:kern w:val="2"/>
            <w:sz w:val="21"/>
            <w:szCs w:val="24"/>
            <w:lang w:val="en-US" w:eastAsia="zh-Hans" w:bidi="ar-SA"/>
          </w:rPr>
          <w:t>的</w:t>
        </w:r>
      </w:ins>
      <w:ins w:id="44" w:author="风过之痕" w:date="2022-12-12T17:15:18Z">
        <w:r>
          <w:rPr>
            <w:rFonts w:hint="eastAsia" w:cstheme="minorBidi"/>
            <w:kern w:val="2"/>
            <w:sz w:val="21"/>
            <w:szCs w:val="24"/>
            <w:lang w:val="en-US" w:eastAsia="zh-Hans" w:bidi="ar-SA"/>
          </w:rPr>
          <w:t>团队</w:t>
        </w:r>
      </w:ins>
      <w:ins w:id="45" w:author="风过之痕" w:date="2022-12-12T17:15:19Z">
        <w:r>
          <w:rPr>
            <w:rFonts w:hint="eastAsia" w:cstheme="minorBidi"/>
            <w:kern w:val="2"/>
            <w:sz w:val="21"/>
            <w:szCs w:val="24"/>
            <w:lang w:val="en-US" w:eastAsia="zh-Hans" w:bidi="ar-SA"/>
          </w:rPr>
          <w:t>总人数</w:t>
        </w:r>
      </w:ins>
      <w:ins w:id="46" w:author="风过之痕" w:date="2022-12-12T17:15:21Z">
        <w:r>
          <w:rPr>
            <w:rFonts w:hint="eastAsia" w:cstheme="minorBidi"/>
            <w:kern w:val="2"/>
            <w:sz w:val="21"/>
            <w:szCs w:val="24"/>
            <w:lang w:val="en-US" w:eastAsia="zh-Hans" w:bidi="ar-SA"/>
          </w:rPr>
          <w:t>（</w:t>
        </w:r>
      </w:ins>
      <w:ins w:id="47" w:author="风过之痕" w:date="2022-12-12T17:15:22Z">
        <w:r>
          <w:rPr>
            <w:rFonts w:hint="eastAsia" w:cstheme="minorBidi"/>
            <w:kern w:val="2"/>
            <w:sz w:val="21"/>
            <w:szCs w:val="24"/>
            <w:lang w:val="en-US" w:eastAsia="zh-Hans" w:bidi="ar-SA"/>
          </w:rPr>
          <w:t>含</w:t>
        </w:r>
      </w:ins>
      <w:ins w:id="48" w:author="风过之痕" w:date="2022-12-12T17:15:23Z">
        <w:r>
          <w:rPr>
            <w:rFonts w:hint="eastAsia" w:cstheme="minorBidi"/>
            <w:kern w:val="2"/>
            <w:sz w:val="21"/>
            <w:szCs w:val="24"/>
            <w:lang w:val="en-US" w:eastAsia="zh-Hans" w:bidi="ar-SA"/>
          </w:rPr>
          <w:t>该</w:t>
        </w:r>
      </w:ins>
      <w:ins w:id="49" w:author="风过之痕" w:date="2022-12-12T17:15:24Z">
        <w:r>
          <w:rPr>
            <w:rFonts w:hint="eastAsia" w:cstheme="minorBidi"/>
            <w:kern w:val="2"/>
            <w:sz w:val="21"/>
            <w:szCs w:val="24"/>
            <w:lang w:val="en-US" w:eastAsia="zh-Hans" w:bidi="ar-SA"/>
          </w:rPr>
          <w:t>业务员</w:t>
        </w:r>
      </w:ins>
      <w:ins w:id="50" w:author="风过之痕" w:date="2022-12-12T17:15:25Z">
        <w:r>
          <w:rPr>
            <w:rFonts w:hint="eastAsia" w:cstheme="minorBidi"/>
            <w:kern w:val="2"/>
            <w:sz w:val="21"/>
            <w:szCs w:val="24"/>
            <w:lang w:val="en-US" w:eastAsia="zh-Hans" w:bidi="ar-SA"/>
          </w:rPr>
          <w:t>自己</w:t>
        </w:r>
      </w:ins>
      <w:ins w:id="51" w:author="风过之痕" w:date="2022-12-12T17:15:21Z">
        <w:r>
          <w:rPr>
            <w:rFonts w:hint="eastAsia" w:cstheme="minorBidi"/>
            <w:kern w:val="2"/>
            <w:sz w:val="21"/>
            <w:szCs w:val="24"/>
            <w:lang w:val="en-US" w:eastAsia="zh-Hans" w:bidi="ar-SA"/>
          </w:rPr>
          <w:t>）</w:t>
        </w:r>
      </w:ins>
      <w:ins w:id="52" w:author="风过之痕" w:date="2022-12-12T17:15:28Z">
        <w:r>
          <w:rPr>
            <w:rFonts w:hint="eastAsia" w:cstheme="minorBidi"/>
            <w:kern w:val="2"/>
            <w:sz w:val="21"/>
            <w:szCs w:val="24"/>
            <w:lang w:val="en-US" w:eastAsia="zh-Hans" w:bidi="ar-SA"/>
          </w:rPr>
          <w:t>，</w:t>
        </w:r>
      </w:ins>
      <w:ins w:id="53" w:author="风过之痕" w:date="2022-12-12T17:15:29Z">
        <w:r>
          <w:rPr>
            <w:rFonts w:hint="eastAsia" w:cstheme="minorBidi"/>
            <w:kern w:val="2"/>
            <w:sz w:val="21"/>
            <w:szCs w:val="24"/>
            <w:lang w:val="en-US" w:eastAsia="zh-Hans" w:bidi="ar-SA"/>
          </w:rPr>
          <w:t>数据</w:t>
        </w:r>
      </w:ins>
      <w:ins w:id="54" w:author="风过之痕" w:date="2022-12-12T17:15:30Z">
        <w:r>
          <w:rPr>
            <w:rFonts w:hint="eastAsia" w:cstheme="minorBidi"/>
            <w:kern w:val="2"/>
            <w:sz w:val="21"/>
            <w:szCs w:val="24"/>
            <w:lang w:val="en-US" w:eastAsia="zh-Hans" w:bidi="ar-SA"/>
          </w:rPr>
          <w:t>来自</w:t>
        </w:r>
      </w:ins>
      <w:ins w:id="55" w:author="风过之痕" w:date="2022-12-12T17:15:31Z">
        <w:r>
          <w:rPr>
            <w:rFonts w:hint="eastAsia" w:cstheme="minorBidi"/>
            <w:kern w:val="2"/>
            <w:sz w:val="21"/>
            <w:szCs w:val="24"/>
            <w:lang w:val="en-US" w:eastAsia="zh-Hans" w:bidi="ar-SA"/>
          </w:rPr>
          <w:t>拓客</w:t>
        </w:r>
      </w:ins>
      <w:ins w:id="56" w:author="风过之痕" w:date="2022-12-12T17:15:32Z">
        <w:r>
          <w:rPr>
            <w:rFonts w:hint="eastAsia" w:cstheme="minorBidi"/>
            <w:kern w:val="2"/>
            <w:sz w:val="21"/>
            <w:szCs w:val="24"/>
            <w:lang w:val="en-US" w:eastAsia="zh-Hans" w:bidi="ar-SA"/>
          </w:rPr>
          <w:t>查询接口</w:t>
        </w:r>
      </w:ins>
    </w:p>
    <w:p>
      <w:pPr>
        <w:numPr>
          <w:ilvl w:val="1"/>
          <w:numId w:val="1"/>
        </w:numPr>
        <w:ind w:left="840" w:leftChars="0" w:hanging="420" w:firstLineChars="0"/>
        <w:jc w:val="both"/>
        <w:rPr>
          <w:ins w:id="57" w:author="风过之痕" w:date="2022-12-14T13:58:51Z"/>
          <w:rFonts w:hint="eastAsia"/>
          <w:lang w:val="en-US" w:eastAsia="zh-Hans"/>
        </w:rPr>
      </w:pPr>
      <w:ins w:id="58" w:author="风过之痕" w:date="2022-12-14T13:58:51Z">
        <w:r>
          <w:rPr>
            <w:rFonts w:hint="default" w:cstheme="minorBidi"/>
            <w:kern w:val="2"/>
            <w:sz w:val="21"/>
            <w:szCs w:val="24"/>
            <w:lang w:eastAsia="zh-Hans" w:bidi="ar-SA"/>
          </w:rPr>
          <w:tab/>
        </w:r>
      </w:ins>
      <w:ins w:id="59" w:author="风过之痕" w:date="2022-12-14T13:59:04Z">
        <w:r>
          <w:rPr>
            <w:rFonts w:hint="eastAsia"/>
            <w:lang w:val="en-US" w:eastAsia="zh-Hans"/>
          </w:rPr>
          <w:t>活动组</w:t>
        </w:r>
      </w:ins>
      <w:ins w:id="60" w:author="风过之痕" w:date="2022-12-14T14:00:07Z">
        <w:r>
          <w:rPr>
            <w:rFonts w:hint="eastAsia"/>
            <w:lang w:val="en-US" w:eastAsia="zh-Hans"/>
          </w:rPr>
          <w:t>配置</w:t>
        </w:r>
      </w:ins>
      <w:ins w:id="61" w:author="风过之痕" w:date="2022-12-14T13:59:10Z">
        <w:r>
          <w:rPr>
            <w:rFonts w:hint="eastAsia"/>
            <w:lang w:val="en-US" w:eastAsia="zh-Hans"/>
          </w:rPr>
          <w:t>新增</w:t>
        </w:r>
      </w:ins>
      <w:ins w:id="62" w:author="风过之痕" w:date="2022-12-14T13:59:11Z">
        <w:r>
          <w:rPr>
            <w:rFonts w:hint="eastAsia"/>
            <w:lang w:val="en-US" w:eastAsia="zh-Hans"/>
          </w:rPr>
          <w:t>时</w:t>
        </w:r>
      </w:ins>
      <w:ins w:id="63" w:author="风过之痕" w:date="2022-12-14T13:59:14Z">
        <w:r>
          <w:rPr>
            <w:rFonts w:hint="eastAsia"/>
            <w:lang w:val="en-US" w:eastAsia="zh-Hans"/>
          </w:rPr>
          <w:t>增加</w:t>
        </w:r>
      </w:ins>
      <w:ins w:id="64" w:author="风过之痕" w:date="2022-12-14T13:59:15Z">
        <w:r>
          <w:rPr>
            <w:rFonts w:hint="eastAsia"/>
            <w:lang w:val="en-US" w:eastAsia="zh-Hans"/>
          </w:rPr>
          <w:t>录入</w:t>
        </w:r>
      </w:ins>
      <w:ins w:id="65" w:author="风过之痕" w:date="2022-12-14T13:59:17Z">
        <w:r>
          <w:rPr>
            <w:rFonts w:hint="eastAsia"/>
            <w:lang w:val="en-US" w:eastAsia="zh-Hans"/>
          </w:rPr>
          <w:t>活动</w:t>
        </w:r>
      </w:ins>
      <w:ins w:id="66" w:author="风过之痕" w:date="2022-12-14T14:00:15Z">
        <w:r>
          <w:rPr>
            <w:rFonts w:hint="eastAsia"/>
            <w:lang w:val="en-US" w:eastAsia="zh-Hans"/>
          </w:rPr>
          <w:t>ID</w:t>
        </w:r>
      </w:ins>
      <w:ins w:id="67" w:author="风过之痕" w:date="2022-12-14T13:58:51Z">
        <w:r>
          <w:rPr>
            <w:rFonts w:hint="eastAsia"/>
            <w:lang w:val="en-US" w:eastAsia="zh-Hans"/>
          </w:rPr>
          <w:t>。</w:t>
        </w:r>
      </w:ins>
    </w:p>
    <w:p>
      <w:pPr>
        <w:tabs>
          <w:tab w:val="left" w:pos="2470"/>
        </w:tabs>
        <w:bidi w:val="0"/>
        <w:jc w:val="left"/>
        <w:rPr>
          <w:ins w:id="69" w:author="风过之痕" w:date="2022-12-14T14:01:50Z"/>
        </w:rPr>
        <w:pPrChange w:id="68" w:author="风过之痕" w:date="2022-12-12T17:10:36Z">
          <w:pPr>
            <w:bidi w:val="0"/>
            <w:jc w:val="left"/>
          </w:pPr>
        </w:pPrChange>
      </w:pPr>
      <w:ins w:id="70" w:author="风过之痕" w:date="2022-12-14T14:01:41Z">
        <w:r>
          <w:rPr/>
          <w:drawing>
            <wp:inline distT="0" distB="0" distL="114300" distR="114300">
              <wp:extent cx="4729480" cy="2390775"/>
              <wp:effectExtent l="0" t="0" r="20320" b="222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729480" cy="2390775"/>
                      </a:xfrm>
                      <a:prstGeom prst="rect">
                        <a:avLst/>
                      </a:prstGeom>
                      <a:noFill/>
                      <a:ln>
                        <a:noFill/>
                      </a:ln>
                    </pic:spPr>
                  </pic:pic>
                </a:graphicData>
              </a:graphic>
            </wp:inline>
          </w:drawing>
        </w:r>
      </w:ins>
    </w:p>
    <w:p>
      <w:pPr>
        <w:tabs>
          <w:tab w:val="left" w:pos="2470"/>
        </w:tabs>
        <w:bidi w:val="0"/>
        <w:jc w:val="left"/>
        <w:rPr>
          <w:ins w:id="73" w:author="风过之痕" w:date="2022-12-14T14:02:23Z"/>
          <w:rFonts w:hint="eastAsia"/>
          <w:lang w:val="en-US" w:eastAsia="zh-Hans"/>
        </w:rPr>
        <w:pPrChange w:id="72" w:author="风过之痕" w:date="2022-12-12T17:10:36Z">
          <w:pPr>
            <w:bidi w:val="0"/>
            <w:jc w:val="left"/>
          </w:pPr>
        </w:pPrChange>
      </w:pPr>
      <w:ins w:id="74" w:author="风过之痕" w:date="2022-12-14T14:02:15Z">
        <w:r>
          <w:rPr>
            <w:rFonts w:hint="eastAsia"/>
            <w:lang w:val="en-US" w:eastAsia="zh-Hans"/>
          </w:rPr>
          <w:t>修改</w:t>
        </w:r>
      </w:ins>
      <w:ins w:id="75" w:author="风过之痕" w:date="2022-12-14T14:02:16Z">
        <w:r>
          <w:rPr>
            <w:rFonts w:hint="eastAsia"/>
            <w:lang w:val="en-US" w:eastAsia="zh-Hans"/>
          </w:rPr>
          <w:t>时</w:t>
        </w:r>
      </w:ins>
      <w:ins w:id="76" w:author="风过之痕" w:date="2022-12-14T14:02:19Z">
        <w:r>
          <w:rPr>
            <w:rFonts w:hint="eastAsia"/>
            <w:lang w:val="en-US" w:eastAsia="zh-Hans"/>
          </w:rPr>
          <w:t>活动ID</w:t>
        </w:r>
      </w:ins>
      <w:ins w:id="77" w:author="风过之痕" w:date="2022-12-14T14:02:21Z">
        <w:r>
          <w:rPr>
            <w:rFonts w:hint="eastAsia"/>
            <w:lang w:val="en-US" w:eastAsia="zh-Hans"/>
          </w:rPr>
          <w:t>为</w:t>
        </w:r>
      </w:ins>
      <w:ins w:id="78" w:author="风过之痕" w:date="2022-12-14T14:02:22Z">
        <w:r>
          <w:rPr>
            <w:rFonts w:hint="eastAsia"/>
            <w:lang w:val="en-US" w:eastAsia="zh-Hans"/>
          </w:rPr>
          <w:t>不可修改</w:t>
        </w:r>
      </w:ins>
    </w:p>
    <w:p>
      <w:pPr>
        <w:tabs>
          <w:tab w:val="left" w:pos="2470"/>
        </w:tabs>
        <w:bidi w:val="0"/>
        <w:jc w:val="left"/>
        <w:rPr>
          <w:ins w:id="80" w:author="风过之痕" w:date="2022-12-14T14:11:37Z"/>
        </w:rPr>
        <w:pPrChange w:id="79" w:author="风过之痕" w:date="2022-12-12T17:10:36Z">
          <w:pPr>
            <w:bidi w:val="0"/>
            <w:jc w:val="left"/>
          </w:pPr>
        </w:pPrChange>
      </w:pPr>
      <w:ins w:id="81" w:author="风过之痕" w:date="2022-12-14T14:08:17Z">
        <w:r>
          <w:rPr/>
          <w:drawing>
            <wp:inline distT="0" distB="0" distL="114300" distR="114300">
              <wp:extent cx="3975735" cy="2116455"/>
              <wp:effectExtent l="0" t="0" r="12065" b="171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975735" cy="2116455"/>
                      </a:xfrm>
                      <a:prstGeom prst="rect">
                        <a:avLst/>
                      </a:prstGeom>
                      <a:noFill/>
                      <a:ln>
                        <a:noFill/>
                      </a:ln>
                    </pic:spPr>
                  </pic:pic>
                </a:graphicData>
              </a:graphic>
            </wp:inline>
          </w:drawing>
        </w:r>
      </w:ins>
    </w:p>
    <w:p>
      <w:pPr>
        <w:bidi w:val="0"/>
        <w:jc w:val="left"/>
        <w:rPr>
          <w:ins w:id="83" w:author="风过之痕" w:date="2022-12-14T14:11:37Z"/>
          <w:rFonts w:hint="default" w:asciiTheme="minorHAnsi" w:hAnsiTheme="minorHAnsi" w:eastAsiaTheme="minorEastAsia" w:cstheme="minorBidi"/>
          <w:kern w:val="2"/>
          <w:sz w:val="21"/>
          <w:szCs w:val="24"/>
          <w:lang w:val="en-US" w:eastAsia="zh-Hans" w:bidi="ar-SA"/>
        </w:rPr>
      </w:pPr>
    </w:p>
    <w:p>
      <w:pPr>
        <w:numPr>
          <w:ilvl w:val="1"/>
          <w:numId w:val="1"/>
        </w:numPr>
        <w:ind w:left="840" w:leftChars="0" w:hanging="420" w:firstLineChars="0"/>
        <w:jc w:val="both"/>
        <w:rPr>
          <w:ins w:id="84" w:author="风过之痕" w:date="2022-12-14T14:11:38Z"/>
          <w:rFonts w:hint="eastAsia"/>
          <w:lang w:val="en-US" w:eastAsia="zh-Hans"/>
        </w:rPr>
      </w:pPr>
      <w:ins w:id="85" w:author="风过之痕" w:date="2022-12-14T14:11:37Z">
        <w:r>
          <w:rPr>
            <w:rFonts w:hint="default"/>
            <w:lang w:eastAsia="zh-Hans"/>
          </w:rPr>
          <w:tab/>
        </w:r>
      </w:ins>
      <w:ins w:id="86" w:author="风过之痕" w:date="2022-12-14T14:11:38Z">
        <w:r>
          <w:rPr>
            <w:rFonts w:hint="default" w:cstheme="minorBidi"/>
            <w:kern w:val="2"/>
            <w:sz w:val="21"/>
            <w:szCs w:val="24"/>
            <w:lang w:eastAsia="zh-Hans" w:bidi="ar-SA"/>
          </w:rPr>
          <w:tab/>
        </w:r>
      </w:ins>
      <w:ins w:id="87" w:author="风过之痕" w:date="2022-12-14T14:11:48Z">
        <w:r>
          <w:rPr>
            <w:rFonts w:hint="eastAsia"/>
            <w:lang w:val="en-US" w:eastAsia="zh-Hans"/>
          </w:rPr>
          <w:t>【活动达标数据查询】页面，导出的excel需增加2个字段：已获取抽奖次数，剩余抽奖次数</w:t>
        </w:r>
      </w:ins>
      <w:ins w:id="88" w:author="风过之痕" w:date="2022-12-14T14:11:38Z">
        <w:r>
          <w:rPr>
            <w:rFonts w:hint="eastAsia"/>
            <w:lang w:val="en-US" w:eastAsia="zh-Hans"/>
          </w:rPr>
          <w:t>。</w:t>
        </w:r>
      </w:ins>
    </w:p>
    <w:p>
      <w:pPr>
        <w:tabs>
          <w:tab w:val="left" w:pos="1981"/>
        </w:tabs>
        <w:bidi w:val="0"/>
        <w:jc w:val="left"/>
        <w:rPr>
          <w:rFonts w:hint="default"/>
          <w:lang w:eastAsia="zh-Hans"/>
        </w:rPr>
        <w:pPrChange w:id="89" w:author="风过之痕" w:date="2022-12-14T14:11:37Z">
          <w:pPr>
            <w:bidi w:val="0"/>
            <w:jc w:val="left"/>
          </w:pPr>
        </w:pPrChange>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779F3"/>
    <w:multiLevelType w:val="multilevel"/>
    <w:tmpl w:val="AF9779F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风过之痕">
    <w15:presenceInfo w15:providerId="WPS Office" w15:userId="4236151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yZGQ5YjM0Y2MzN2Q5OWUwM2Y1MTg3ZmM3NjRiYTMifQ=="/>
  </w:docVars>
  <w:rsids>
    <w:rsidRoot w:val="4D0512BA"/>
    <w:rsid w:val="2FBBD9D1"/>
    <w:rsid w:val="3EBEAB16"/>
    <w:rsid w:val="3FFF581E"/>
    <w:rsid w:val="4D0512BA"/>
    <w:rsid w:val="4FCDD534"/>
    <w:rsid w:val="57266504"/>
    <w:rsid w:val="5BFE1BBE"/>
    <w:rsid w:val="5DFFC10C"/>
    <w:rsid w:val="5F5F01B6"/>
    <w:rsid w:val="72725DCA"/>
    <w:rsid w:val="73DA6F9A"/>
    <w:rsid w:val="75CE16C0"/>
    <w:rsid w:val="77C20278"/>
    <w:rsid w:val="77FB5F21"/>
    <w:rsid w:val="77FF10C6"/>
    <w:rsid w:val="7ECF11D7"/>
    <w:rsid w:val="7EE70F7A"/>
    <w:rsid w:val="7FFF8B34"/>
    <w:rsid w:val="ADF33FF3"/>
    <w:rsid w:val="B7FE24EE"/>
    <w:rsid w:val="BD71195E"/>
    <w:rsid w:val="C7FFD109"/>
    <w:rsid w:val="C9FF49E6"/>
    <w:rsid w:val="CB6F77E5"/>
    <w:rsid w:val="CBC7EB86"/>
    <w:rsid w:val="E7FEADAA"/>
    <w:rsid w:val="F97B3473"/>
    <w:rsid w:val="FF3F26A3"/>
    <w:rsid w:val="FF7F4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571</Words>
  <Characters>626</Characters>
  <Lines>0</Lines>
  <Paragraphs>0</Paragraphs>
  <TotalTime>56</TotalTime>
  <ScaleCrop>false</ScaleCrop>
  <LinksUpToDate>false</LinksUpToDate>
  <CharactersWithSpaces>639</CharactersWithSpaces>
  <Application>WPS Office_5.1.0.7657_F1E327BC-269C-435d-A152-05C5408002CA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2022-09-09T08:35:00Z</dcterms:created>
  <dc:creator>小青蛙</dc:creator>
  <cp:lastModifiedBy>风过之痕</cp:lastModifiedBy>
  <dcterms:modified xsi:type="dcterms:W3CDTF">2022-12-29T16:59:48Z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2052-5.1.0.7657</vt:lpwstr>
  </property>
  <property fmtid="{D5CDD505-2E9C-101B-9397-08002B2CF9AE}" pid="3" name="ICV">
    <vt:lpwstr>BE4D273301CF36D68DB233635398476B</vt:lpwstr>
  </property>
</Properties>
</file>