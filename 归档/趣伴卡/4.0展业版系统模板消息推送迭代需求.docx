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outlineLvl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展业版模板消息发送迭代需求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发送范围：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全体状态正常（非冻结、注销）的各展业版公众号的业务员用户（手机号）的所有openid对应用户</w:t>
      </w:r>
    </w:p>
    <w:p>
      <w:pPr>
        <w:numPr>
          <w:ilvl w:val="0"/>
          <w:numId w:val="2"/>
        </w:numPr>
        <w:ind w:left="0" w:leftChars="0" w:firstLine="0" w:firstLineChars="0"/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控台需求内容：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控台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消息管理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展业版模板消息配置管理页面中，查询条件：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消息类型：枚举值：新增新客户锁定通知、月度激励奖发放通知。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控台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消息管理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展业版模板消息配置管理页面中，查询结果：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消息类型：枚举值：新增新客户锁定通知、月度激励奖发放通知。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控台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消息管理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展业版模板消息配置管理页面中，新建、修改：</w:t>
      </w:r>
    </w:p>
    <w:p>
      <w:pPr>
        <w:numPr>
          <w:ilvl w:val="0"/>
          <w:numId w:val="0"/>
        </w:numPr>
        <w:ind w:left="720" w:leftChars="0"/>
      </w:pPr>
      <w:r>
        <w:drawing>
          <wp:inline distT="0" distB="0" distL="114300" distR="114300">
            <wp:extent cx="4114800" cy="4373880"/>
            <wp:effectExtent l="0" t="0" r="0" b="203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720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消息类型增加枚举值：新增新客户锁定通知、月度激励奖发放通知</w:t>
      </w:r>
    </w:p>
    <w:p>
      <w:pPr>
        <w:numPr>
          <w:ilvl w:val="0"/>
          <w:numId w:val="0"/>
        </w:numPr>
        <w:ind w:left="720" w:leftChars="0"/>
        <w:rPr>
          <w:rFonts w:hint="eastAsia"/>
          <w:color w:val="FF0000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增加自动替换文本内容：</w:t>
      </w:r>
    </w:p>
    <w:p>
      <w:pPr>
        <w:numPr>
          <w:ilvl w:val="0"/>
          <w:numId w:val="0"/>
        </w:numPr>
        <w:ind w:left="720" w:leftChars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[</w:t>
      </w:r>
      <w:r>
        <w:rPr>
          <w:rFonts w:hint="eastAsia"/>
          <w:lang w:val="en-US" w:eastAsia="zh-Hans"/>
        </w:rPr>
        <w:t>更新时间</w:t>
      </w:r>
      <w:r>
        <w:rPr>
          <w:rFonts w:hint="default"/>
          <w:lang w:eastAsia="zh-Hans"/>
        </w:rPr>
        <w:t>]</w:t>
      </w:r>
      <w:r>
        <w:rPr>
          <w:rFonts w:hint="eastAsia"/>
          <w:lang w:eastAsia="zh-Hans"/>
        </w:rPr>
        <w:t>——</w:t>
      </w:r>
      <w:r>
        <w:rPr>
          <w:rFonts w:hint="eastAsia"/>
          <w:lang w:val="en-US" w:eastAsia="zh-Hans"/>
        </w:rPr>
        <w:t>业务发生时间，精确到秒</w:t>
      </w:r>
    </w:p>
    <w:p>
      <w:pPr>
        <w:numPr>
          <w:ilvl w:val="0"/>
          <w:numId w:val="0"/>
        </w:numPr>
        <w:ind w:left="720" w:leftChars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[</w:t>
      </w:r>
      <w:r>
        <w:rPr>
          <w:rFonts w:hint="eastAsia"/>
          <w:lang w:val="en-US" w:eastAsia="zh-Hans"/>
        </w:rPr>
        <w:t>发放月等级</w:t>
      </w:r>
      <w:r>
        <w:rPr>
          <w:rFonts w:hint="default"/>
          <w:lang w:eastAsia="zh-Hans"/>
        </w:rPr>
        <w:t>]</w:t>
      </w:r>
      <w:r>
        <w:rPr>
          <w:rFonts w:hint="eastAsia"/>
          <w:lang w:eastAsia="zh-Hans"/>
        </w:rPr>
        <w:t>——</w:t>
      </w:r>
      <w:r>
        <w:rPr>
          <w:rFonts w:hint="eastAsia"/>
          <w:lang w:val="en-US" w:eastAsia="zh-Hans"/>
        </w:rPr>
        <w:t>月度激励奖对应发放月份的业务员等级</w:t>
      </w:r>
    </w:p>
    <w:p>
      <w:pPr>
        <w:numPr>
          <w:ilvl w:val="0"/>
          <w:numId w:val="0"/>
        </w:numPr>
        <w:ind w:left="720" w:left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[</w:t>
      </w:r>
      <w:r>
        <w:rPr>
          <w:rFonts w:hint="eastAsia"/>
          <w:lang w:val="en-US" w:eastAsia="zh-Hans"/>
        </w:rPr>
        <w:t>月度激励奖金额</w:t>
      </w:r>
      <w:r>
        <w:rPr>
          <w:rFonts w:hint="default"/>
          <w:lang w:eastAsia="zh-Hans"/>
        </w:rPr>
        <w:t>]</w:t>
      </w:r>
      <w:r>
        <w:rPr>
          <w:rFonts w:hint="eastAsia"/>
          <w:lang w:eastAsia="zh-Hans"/>
        </w:rPr>
        <w:t>——</w:t>
      </w:r>
      <w:r>
        <w:rPr>
          <w:rFonts w:hint="eastAsia"/>
          <w:lang w:val="en-US" w:eastAsia="zh-Hans"/>
        </w:rPr>
        <w:t>月度激励奖发放的总金额，单位元，保留两位小数</w:t>
      </w:r>
    </w:p>
    <w:p>
      <w:pPr>
        <w:numPr>
          <w:ilvl w:val="0"/>
          <w:numId w:val="0"/>
        </w:numPr>
        <w:ind w:left="720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>[</w:t>
      </w:r>
      <w:r>
        <w:rPr>
          <w:rFonts w:hint="eastAsia"/>
          <w:lang w:val="en-US" w:eastAsia="zh-Hans"/>
        </w:rPr>
        <w:t>发放月月份</w:t>
      </w:r>
      <w:r>
        <w:rPr>
          <w:rFonts w:hint="default"/>
          <w:lang w:eastAsia="zh-Hans"/>
        </w:rPr>
        <w:t>]</w:t>
      </w:r>
      <w:r>
        <w:rPr>
          <w:rFonts w:hint="eastAsia"/>
          <w:lang w:eastAsia="zh-Hans"/>
        </w:rPr>
        <w:t>——</w:t>
      </w:r>
      <w:r>
        <w:rPr>
          <w:rFonts w:hint="eastAsia"/>
          <w:lang w:val="en-US" w:eastAsia="zh-Hans"/>
        </w:rPr>
        <w:t>月度激励奖发放的月份，格式</w:t>
      </w:r>
      <w:r>
        <w:rPr>
          <w:rFonts w:hint="default"/>
          <w:lang w:eastAsia="zh-Hans"/>
        </w:rPr>
        <w:t>YYYY</w:t>
      </w:r>
      <w:r>
        <w:rPr>
          <w:rFonts w:hint="eastAsia"/>
          <w:lang w:val="en-US" w:eastAsia="zh-Hans"/>
        </w:rPr>
        <w:t>年</w:t>
      </w:r>
      <w:r>
        <w:rPr>
          <w:rFonts w:hint="default"/>
          <w:lang w:eastAsia="zh-Hans"/>
        </w:rPr>
        <w:t>MM</w:t>
      </w:r>
      <w:r>
        <w:rPr>
          <w:rFonts w:hint="eastAsia"/>
          <w:lang w:val="en-US" w:eastAsia="zh-Hans"/>
        </w:rPr>
        <w:t>月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发送逻辑：</w:t>
      </w:r>
    </w:p>
    <w:p>
      <w:pPr>
        <w:numPr>
          <w:ilvl w:val="0"/>
          <w:numId w:val="4"/>
        </w:numPr>
        <w:ind w:left="420" w:leftChars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系统通知（新成员入住、新订单、新达标、接近达标等级提升通知）通过模板消息发送至用户对应公众号对话框</w:t>
      </w:r>
    </w:p>
    <w:p>
      <w:pP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为展业版用户推送相关消息到用户对应渠道的展业公众号</w:t>
      </w:r>
    </w:p>
    <w:p>
      <w:pPr>
        <w:numPr>
          <w:ilvl w:val="0"/>
          <w:numId w:val="4"/>
        </w:numPr>
        <w:ind w:left="420" w:leftChars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发送内容：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</w:pPr>
      <w:r>
        <w:rPr>
          <w:rFonts w:hint="eastAsia"/>
          <w:lang w:val="en-US" w:eastAsia="zh-Hans"/>
        </w:rPr>
        <w:t>新客户锁定通知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逻辑：有新用户通过当前用户面对面推广码绑定，创建用户并填写手机号验证码后时，发送模板消息至被锁定到的业务员用户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</w:pPr>
      <w:r>
        <w:rPr>
          <w:rFonts w:hint="eastAsia"/>
          <w:lang w:val="en-US" w:eastAsia="zh-Hans"/>
        </w:rPr>
        <w:t>月度激励奖发放通知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逻辑：跑批完成为业务员发放月度激励奖后，发送模板消息通知到业务员用户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动态文字说明：</w:t>
      </w:r>
    </w:p>
    <w:p>
      <w:pPr>
        <w:numPr>
          <w:ilvl w:val="0"/>
          <w:numId w:val="0"/>
        </w:numPr>
        <w:ind w:left="720" w:leftChars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[</w:t>
      </w:r>
      <w:r>
        <w:rPr>
          <w:rFonts w:hint="eastAsia"/>
          <w:lang w:val="en-US" w:eastAsia="zh-Hans"/>
        </w:rPr>
        <w:t>更新时间</w:t>
      </w:r>
      <w:r>
        <w:rPr>
          <w:rFonts w:hint="default"/>
          <w:lang w:eastAsia="zh-Hans"/>
        </w:rPr>
        <w:t>]</w:t>
      </w:r>
      <w:r>
        <w:rPr>
          <w:rFonts w:hint="eastAsia"/>
          <w:lang w:eastAsia="zh-Hans"/>
        </w:rPr>
        <w:t>——</w:t>
      </w:r>
      <w:r>
        <w:rPr>
          <w:rFonts w:hint="eastAsia"/>
          <w:lang w:val="en-US" w:eastAsia="zh-Hans"/>
        </w:rPr>
        <w:t>业务发生时间，精确到秒</w:t>
      </w:r>
    </w:p>
    <w:p>
      <w:pPr>
        <w:numPr>
          <w:ilvl w:val="0"/>
          <w:numId w:val="0"/>
        </w:numPr>
        <w:ind w:left="720" w:leftChars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[</w:t>
      </w:r>
      <w:r>
        <w:rPr>
          <w:rFonts w:hint="eastAsia"/>
          <w:lang w:val="en-US" w:eastAsia="zh-Hans"/>
        </w:rPr>
        <w:t>发放月等级</w:t>
      </w:r>
      <w:r>
        <w:rPr>
          <w:rFonts w:hint="default"/>
          <w:lang w:eastAsia="zh-Hans"/>
        </w:rPr>
        <w:t>]</w:t>
      </w:r>
      <w:r>
        <w:rPr>
          <w:rFonts w:hint="eastAsia"/>
          <w:lang w:eastAsia="zh-Hans"/>
        </w:rPr>
        <w:t>——</w:t>
      </w:r>
      <w:r>
        <w:rPr>
          <w:rFonts w:hint="eastAsia"/>
          <w:lang w:val="en-US" w:eastAsia="zh-Hans"/>
        </w:rPr>
        <w:t>月度激励奖对应发放月份的业务员等级</w:t>
      </w:r>
    </w:p>
    <w:p>
      <w:pPr>
        <w:numPr>
          <w:ilvl w:val="0"/>
          <w:numId w:val="0"/>
        </w:numPr>
        <w:ind w:left="720" w:leftChars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[</w:t>
      </w:r>
      <w:r>
        <w:rPr>
          <w:rFonts w:hint="eastAsia"/>
          <w:lang w:val="en-US" w:eastAsia="zh-Hans"/>
        </w:rPr>
        <w:t>月度激励奖金额</w:t>
      </w:r>
      <w:r>
        <w:rPr>
          <w:rFonts w:hint="default"/>
          <w:lang w:eastAsia="zh-Hans"/>
        </w:rPr>
        <w:t>]</w:t>
      </w:r>
      <w:r>
        <w:rPr>
          <w:rFonts w:hint="eastAsia"/>
          <w:lang w:eastAsia="zh-Hans"/>
        </w:rPr>
        <w:t>——</w:t>
      </w:r>
      <w:r>
        <w:rPr>
          <w:rFonts w:hint="eastAsia"/>
          <w:lang w:val="en-US" w:eastAsia="zh-Hans"/>
        </w:rPr>
        <w:t>月度激励奖发放的总金额，单位元，保留两位小数</w:t>
      </w:r>
    </w:p>
    <w:p>
      <w:pPr>
        <w:numPr>
          <w:ilvl w:val="0"/>
          <w:numId w:val="0"/>
        </w:numPr>
        <w:ind w:left="720" w:leftChars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[</w:t>
      </w:r>
      <w:r>
        <w:rPr>
          <w:rFonts w:hint="eastAsia"/>
          <w:lang w:val="en-US" w:eastAsia="zh-Hans"/>
        </w:rPr>
        <w:t>发放月月份</w:t>
      </w:r>
      <w:r>
        <w:rPr>
          <w:rFonts w:hint="default"/>
          <w:lang w:eastAsia="zh-Hans"/>
        </w:rPr>
        <w:t>]</w:t>
      </w:r>
      <w:r>
        <w:rPr>
          <w:rFonts w:hint="eastAsia"/>
          <w:lang w:eastAsia="zh-Hans"/>
        </w:rPr>
        <w:t>——</w:t>
      </w:r>
      <w:r>
        <w:rPr>
          <w:rFonts w:hint="eastAsia"/>
          <w:lang w:val="en-US" w:eastAsia="zh-Hans"/>
        </w:rPr>
        <w:t>月度激励奖发放的月份，格式</w:t>
      </w:r>
      <w:r>
        <w:rPr>
          <w:rFonts w:hint="default"/>
          <w:lang w:eastAsia="zh-Hans"/>
        </w:rPr>
        <w:t>YYYY</w:t>
      </w:r>
      <w:r>
        <w:rPr>
          <w:rFonts w:hint="eastAsia"/>
          <w:lang w:val="en-US" w:eastAsia="zh-Hans"/>
        </w:rPr>
        <w:t>年</w:t>
      </w:r>
      <w:r>
        <w:rPr>
          <w:rFonts w:hint="default"/>
          <w:lang w:eastAsia="zh-Hans"/>
        </w:rPr>
        <w:t>MM</w:t>
      </w:r>
      <w:r>
        <w:rPr>
          <w:rFonts w:hint="eastAsia"/>
          <w:lang w:val="en-US" w:eastAsia="zh-Hans"/>
        </w:rPr>
        <w:t>月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模板消息跳转：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对应类型模板消息需跳转至不同页面的链接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新直属成员通知——跳转至直属成员列表页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新订单通知——跳转至</w:t>
      </w:r>
      <w:del w:id="0" w:author="风过之痕" w:date="2023-02-08T17:06:24Z">
        <w:r>
          <w:rPr>
            <w:rFonts w:hint="default"/>
            <w:lang w:val="en-US" w:eastAsia="zh-Hans"/>
          </w:rPr>
          <w:delText>该订单的订单详情页</w:delText>
        </w:r>
      </w:del>
      <w:ins w:id="1" w:author="风过之痕" w:date="2023-02-08T17:06:25Z">
        <w:r>
          <w:rPr>
            <w:rFonts w:hint="eastAsia"/>
            <w:lang w:val="en-US" w:eastAsia="zh-Hans"/>
          </w:rPr>
          <w:t>订单列表</w:t>
        </w:r>
      </w:ins>
      <w:ins w:id="2" w:author="风过之痕" w:date="2023-02-08T17:06:28Z">
        <w:r>
          <w:rPr>
            <w:rFonts w:hint="eastAsia"/>
            <w:lang w:val="en-US" w:eastAsia="zh-Hans"/>
          </w:rPr>
          <w:t>页</w:t>
        </w:r>
      </w:ins>
    </w:p>
    <w:p>
      <w:pPr>
        <w:numPr>
          <w:ilvl w:val="0"/>
          <w:numId w:val="0"/>
        </w:numPr>
        <w:ind w:firstLine="7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订单达标一级通知——跳转至</w:t>
      </w:r>
      <w:ins w:id="3" w:author="风过之痕" w:date="2023-02-08T17:06:35Z">
        <w:r>
          <w:rPr>
            <w:rFonts w:hint="eastAsia"/>
            <w:lang w:val="en-US" w:eastAsia="zh-Hans"/>
          </w:rPr>
          <w:t>订单列表页</w:t>
        </w:r>
      </w:ins>
      <w:del w:id="4" w:author="风过之痕" w:date="2023-02-08T17:06:35Z">
        <w:r>
          <w:rPr>
            <w:rFonts w:hint="eastAsia"/>
            <w:lang w:val="en-US" w:eastAsia="zh-Hans"/>
          </w:rPr>
          <w:delText>该订单的订单详情页</w:delText>
        </w:r>
      </w:del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订单达标二级通知——跳转至</w:t>
      </w:r>
      <w:ins w:id="5" w:author="风过之痕" w:date="2023-02-08T17:06:36Z">
        <w:r>
          <w:rPr>
            <w:rFonts w:hint="eastAsia"/>
            <w:lang w:val="en-US" w:eastAsia="zh-Hans"/>
          </w:rPr>
          <w:t>订单列表页</w:t>
        </w:r>
      </w:ins>
      <w:del w:id="6" w:author="风过之痕" w:date="2023-02-08T17:06:36Z">
        <w:r>
          <w:rPr>
            <w:rFonts w:hint="eastAsia"/>
            <w:lang w:val="en-US" w:eastAsia="zh-Hans"/>
          </w:rPr>
          <w:delText>该订单的订单详情页</w:delText>
        </w:r>
      </w:del>
    </w:p>
    <w:p>
      <w:pPr>
        <w:numPr>
          <w:ilvl w:val="-1"/>
          <w:numId w:val="0"/>
        </w:numPr>
        <w:ind w:firstLine="720" w:firstLineChars="400"/>
        <w:rPr>
          <w:rFonts w:hint="eastAsia"/>
          <w:lang w:val="en-US" w:eastAsia="zh-Hans"/>
        </w:rPr>
        <w:pPrChange w:id="7" w:author="风过之痕" w:date="2023-02-08T17:27:42Z">
          <w:pPr>
            <w:numPr>
              <w:ilvl w:val="0"/>
              <w:numId w:val="0"/>
            </w:numPr>
            <w:ind w:firstLine="720" w:firstLineChars="0"/>
          </w:pPr>
        </w:pPrChange>
      </w:pPr>
      <w:r>
        <w:rPr>
          <w:rFonts w:hint="eastAsia"/>
          <w:lang w:val="en-US" w:eastAsia="zh-Hans"/>
        </w:rPr>
        <w:t>订单接近达标（新户核卡）通知——跳转至</w:t>
      </w:r>
      <w:ins w:id="8" w:author="风过之痕" w:date="2023-02-08T17:27:35Z">
        <w:r>
          <w:rPr>
            <w:rFonts w:hint="default" w:ascii="Times New Roman" w:hAnsi="Times New Roman" w:eastAsia="Times New Roman" w:cs="Times New Roman"/>
            <w:kern w:val="0"/>
            <w:sz w:val="18"/>
            <w:szCs w:val="18"/>
            <w:lang w:val="en-US" w:eastAsia="zh-CN" w:bidi="ar"/>
          </w:rPr>
          <w:t>订单列表页</w:t>
        </w:r>
      </w:ins>
      <w:del w:id="9" w:author="风过之痕" w:date="2023-02-08T17:27:28Z">
        <w:bookmarkStart w:id="0" w:name="_GoBack"/>
        <w:bookmarkEnd w:id="0"/>
        <w:r>
          <w:rPr>
            <w:rFonts w:hint="eastAsia"/>
            <w:lang w:val="en-US" w:eastAsia="zh-Hans"/>
          </w:rPr>
          <w:delText>该订单的订单详情页</w:delText>
        </w:r>
      </w:del>
    </w:p>
    <w:p>
      <w:pPr>
        <w:numPr>
          <w:ilvl w:val="0"/>
          <w:numId w:val="0"/>
        </w:numPr>
        <w:ind w:firstLine="7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等级提升通知——跳转至合作页面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等级初始化通知——跳转至合作页面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新客户锁定通知——跳转至客户管理列表页</w:t>
      </w:r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余额变动通知——跳转至账户明细页</w:t>
      </w:r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月度激励奖发放通知——跳转至历史月度激励奖详情页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 w:eastAsia="zh-Hans"/>
        </w:rPr>
      </w:pPr>
    </w:p>
    <w:p>
      <w:pPr>
        <w:numPr>
          <w:ilvl w:val="0"/>
          <w:numId w:val="2"/>
        </w:numPr>
        <w:ind w:left="0" w:leftChars="0" w:firstLine="0" w:firstLineChars="0"/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模板消息管理</w:t>
      </w:r>
    </w:p>
    <w:p>
      <w:pPr>
        <w:numPr>
          <w:ilvl w:val="-1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二级菜单模板消息管理移动至一级菜单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消息管理</w:t>
      </w:r>
    </w:p>
    <w:p>
      <w:pPr>
        <w:numPr>
          <w:ilvl w:val="-1"/>
          <w:numId w:val="0"/>
        </w:numPr>
        <w:ind w:firstLine="7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模板消息管理增加两个查询条件</w:t>
      </w:r>
    </w:p>
    <w:p>
      <w:pPr>
        <w:numPr>
          <w:ilvl w:val="1"/>
          <w:numId w:val="5"/>
        </w:numPr>
        <w:ind w:left="840" w:hanging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消息类型：枚举值：新增新客户锁定通知、月度激励奖发放通知。</w:t>
      </w:r>
    </w:p>
    <w:p>
      <w:pPr>
        <w:numPr>
          <w:ilvl w:val="0"/>
          <w:numId w:val="2"/>
        </w:numPr>
        <w:ind w:left="0" w:leftChars="0" w:firstLine="0" w:firstLineChars="0"/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可跳转至各单独页面的链接地址</w:t>
      </w:r>
    </w:p>
    <w:p>
      <w:pPr>
        <w:numPr>
          <w:ilvl w:val="1"/>
          <w:numId w:val="2"/>
        </w:numPr>
        <w:tabs>
          <w:tab w:val="left" w:pos="0"/>
          <w:tab w:val="clear" w:pos="840"/>
        </w:tabs>
        <w:ind w:left="840" w:leftChars="0" w:hanging="420" w:firstLineChars="0"/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产品推广、银行列表页面、产品详情（有推广资质</w:t>
      </w:r>
      <w:r>
        <w:rPr>
          <w:rFonts w:hint="default" w:ascii="宋体" w:hAnsi="宋体" w:eastAsia="宋体" w:cs="宋体"/>
          <w:b w:val="0"/>
          <w:bCs/>
          <w:sz w:val="21"/>
          <w:szCs w:val="21"/>
          <w:lang w:eastAsia="zh-Hans"/>
        </w:rPr>
        <w:t>-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不包括银行卡产品）、产品详情（无推广资质）、推广攻略列表页、朋友圈素材列表页</w:t>
      </w:r>
    </w:p>
    <w:p>
      <w:pPr>
        <w:numPr>
          <w:ilvl w:val="1"/>
          <w:numId w:val="2"/>
        </w:numPr>
        <w:tabs>
          <w:tab w:val="left" w:pos="0"/>
          <w:tab w:val="clear" w:pos="840"/>
        </w:tabs>
        <w:ind w:left="840" w:leftChars="0" w:hanging="420" w:firstLineChars="0"/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活动详情页、团队拓展、奖励政策</w:t>
      </w:r>
    </w:p>
    <w:p>
      <w:pPr>
        <w:numPr>
          <w:ilvl w:val="1"/>
          <w:numId w:val="2"/>
        </w:numPr>
        <w:tabs>
          <w:tab w:val="left" w:pos="0"/>
          <w:tab w:val="clear" w:pos="840"/>
        </w:tabs>
        <w:ind w:left="840" w:leftChars="0" w:hanging="420" w:firstLineChars="0"/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合作页面、直属拓客列表页、业绩详情页、月度激励奖详情页</w:t>
      </w:r>
    </w:p>
    <w:p>
      <w:pPr>
        <w:numPr>
          <w:ilvl w:val="1"/>
          <w:numId w:val="2"/>
        </w:numPr>
        <w:tabs>
          <w:tab w:val="left" w:pos="0"/>
          <w:tab w:val="clear" w:pos="840"/>
        </w:tabs>
        <w:ind w:left="840" w:leftChars="0" w:hanging="420" w:firstLineChars="0"/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我的页面、订单明细、个人业绩、客户管理、收入汇总、账户明细</w:t>
      </w: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</w:p>
    <w:sectPr>
      <w:headerReference r:id="rId4" w:type="default"/>
      <w:footerReference r:id="rId5" w:type="default"/>
      <w:pgSz w:w="12240" w:h="15840"/>
      <w:pgMar w:top="720" w:right="720" w:bottom="720" w:left="720" w:header="720" w:footer="432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0000" w:usb1="00000000" w:usb2="00000000" w:usb3="00000000" w:csb0="00000000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2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5000" w:type="pct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single" w:color="3F3F3F" w:themeColor="text1" w:themeTint="BF" w:sz="4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878"/>
      <w:gridCol w:w="1260"/>
      <w:gridCol w:w="4878"/>
    </w:tblGrid>
    <w:tr>
      <w:trPr>
        <w:trHeight w:val="180" w:hRule="atLeast"/>
      </w:trPr>
      <w:tc>
        <w:tcPr>
          <w:tcW w:w="2214" w:type="pct"/>
        </w:tcPr>
        <w:p>
          <w:pPr>
            <w:pStyle w:val="11"/>
          </w:pPr>
        </w:p>
      </w:tc>
      <w:tc>
        <w:tcPr>
          <w:tcW w:w="572" w:type="pct"/>
          <w:vMerge w:val="restart"/>
          <w:vAlign w:val="center"/>
        </w:tcPr>
        <w:p>
          <w:pPr>
            <w:pStyle w:val="11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</w:pP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 xml:space="preserve">Page </w:t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begin"/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instrText xml:space="preserve"> PAGE  \* MERGEFORMAT </w:instrText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separate"/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>3</w:t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end"/>
          </w:r>
        </w:p>
      </w:tc>
      <w:tc>
        <w:tcPr>
          <w:tcW w:w="2214" w:type="pct"/>
        </w:tcPr>
        <w:p>
          <w:pPr>
            <w:pStyle w:val="11"/>
          </w:pPr>
        </w:p>
      </w:tc>
    </w:tr>
    <w:tr>
      <w:tc>
        <w:tcPr>
          <w:tcW w:w="2214" w:type="pct"/>
        </w:tcPr>
        <w:p>
          <w:pPr>
            <w:pStyle w:val="11"/>
          </w:pPr>
        </w:p>
      </w:tc>
      <w:tc>
        <w:tcPr>
          <w:tcW w:w="572" w:type="pct"/>
          <w:vMerge w:val="continue"/>
          <w:vAlign w:val="center"/>
        </w:tcPr>
        <w:p>
          <w:pPr>
            <w:pStyle w:val="11"/>
            <w:jc w:val="center"/>
          </w:pPr>
        </w:p>
      </w:tc>
      <w:tc>
        <w:tcPr>
          <w:tcW w:w="2214" w:type="pct"/>
        </w:tcPr>
        <w:p>
          <w:pPr>
            <w:pStyle w:val="11"/>
          </w:pPr>
        </w:p>
      </w:tc>
    </w:tr>
  </w:tbl>
  <w:p>
    <w:pPr>
      <w:pStyle w:val="1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5000" w:type="pct"/>
      <w:tblInd w:w="0" w:type="dxa"/>
      <w:tblBorders>
        <w:top w:val="none" w:color="auto" w:sz="0" w:space="0"/>
        <w:left w:val="none" w:color="auto" w:sz="0" w:space="0"/>
        <w:bottom w:val="single" w:color="3F3F3F" w:themeColor="text1" w:themeTint="BF" w:sz="4" w:space="0"/>
        <w:right w:val="none" w:color="auto" w:sz="0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1016"/>
    </w:tblGrid>
    <w:tr>
      <w:trPr>
        <w:trHeight w:val="270" w:hRule="atLeast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alias w:val="Title"/>
            <w:id w:val="436407044"/>
            <w:text/>
          </w:sdtPr>
          <w:sdtEndPr>
            <w:rPr>
              <w:rFonts w:asciiTheme="majorHAnsi" w:hAnsiTheme="majorHAnsi"/>
              <w:color w:val="404040" w:themeColor="text1" w:themeTint="BF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</w:sdtEndPr>
          <w:sdtContent>
            <w:p>
              <w:pPr>
                <w:pStyle w:val="34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  <w14:textFill>
                    <w14:solidFill>
                      <w14:schemeClr w14:val="tx1">
                        <w14:lumMod w14:val="75000"/>
                        <w14:lumOff w14:val="25000"/>
                      </w14:schemeClr>
                    </w14:solidFill>
                  </w14:textFill>
                </w:rPr>
                <w:t>The Documentation</w:t>
              </w:r>
            </w:p>
          </w:sdtContent>
        </w:sdt>
      </w:tc>
    </w:tr>
  </w:tbl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BE5641"/>
    <w:multiLevelType w:val="multilevel"/>
    <w:tmpl w:val="F6BE5641"/>
    <w:lvl w:ilvl="0" w:tentative="0">
      <w:start w:val="1"/>
      <w:numFmt w:val="decimal"/>
      <w:suff w:val="nothing"/>
      <w:lvlText w:val="（%1）"/>
      <w:lvlJc w:val="left"/>
      <w:pPr>
        <w:ind w:left="420"/>
      </w:p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BCD1AB5"/>
    <w:multiLevelType w:val="multilevel"/>
    <w:tmpl w:val="FBCD1AB5"/>
    <w:lvl w:ilvl="0" w:tentative="0">
      <w:start w:val="5"/>
      <w:numFmt w:val="decimal"/>
      <w:suff w:val="nothing"/>
      <w:lvlText w:val="%1、"/>
      <w:lvlJc w:val="left"/>
      <w:pPr>
        <w:tabs>
          <w:tab w:val="left" w:pos="0"/>
        </w:tabs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FEEDFE22"/>
    <w:multiLevelType w:val="multilevel"/>
    <w:tmpl w:val="FEEDFE22"/>
    <w:lvl w:ilvl="0" w:tentative="0">
      <w:start w:val="1"/>
      <w:numFmt w:val="decimal"/>
      <w:suff w:val="nothing"/>
      <w:lvlText w:val="%1、"/>
      <w:lvlJc w:val="left"/>
      <w:pPr>
        <w:tabs>
          <w:tab w:val="left" w:pos="0"/>
        </w:tabs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37DBD919"/>
    <w:multiLevelType w:val="multilevel"/>
    <w:tmpl w:val="37DBD919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786B65CA"/>
    <w:multiLevelType w:val="multilevel"/>
    <w:tmpl w:val="786B65CA"/>
    <w:lvl w:ilvl="0" w:tentative="0">
      <w:start w:val="1"/>
      <w:numFmt w:val="decimal"/>
      <w:pStyle w:val="22"/>
      <w:suff w:val="space"/>
      <w:lvlText w:val="%1."/>
      <w:lvlJc w:val="left"/>
      <w:pPr>
        <w:tabs>
          <w:tab w:val="left" w:pos="360"/>
        </w:tabs>
        <w:ind w:left="0" w:firstLine="0"/>
      </w:pPr>
    </w:lvl>
    <w:lvl w:ilvl="1" w:tentative="0">
      <w:start w:val="1"/>
      <w:numFmt w:val="decimal"/>
      <w:pStyle w:val="23"/>
      <w:suff w:val="space"/>
      <w:lvlText w:val="%1.%2."/>
      <w:lvlJc w:val="left"/>
      <w:pPr>
        <w:tabs>
          <w:tab w:val="left" w:pos="792"/>
        </w:tabs>
        <w:ind w:left="0" w:firstLine="0"/>
      </w:pPr>
    </w:lvl>
    <w:lvl w:ilvl="2" w:tentative="0">
      <w:start w:val="1"/>
      <w:numFmt w:val="decimal"/>
      <w:pStyle w:val="24"/>
      <w:suff w:val="space"/>
      <w:lvlText w:val="%1.%2.%3."/>
      <w:lvlJc w:val="left"/>
      <w:pPr>
        <w:tabs>
          <w:tab w:val="left" w:pos="1440"/>
        </w:tabs>
        <w:ind w:left="0" w:firstLine="0"/>
      </w:pPr>
    </w:lvl>
    <w:lvl w:ilvl="3" w:tentative="0">
      <w:start w:val="1"/>
      <w:numFmt w:val="decimal"/>
      <w:pStyle w:val="25"/>
      <w:suff w:val="space"/>
      <w:lvlText w:val="%1.%2.%3.%4."/>
      <w:lvlJc w:val="left"/>
      <w:pPr>
        <w:tabs>
          <w:tab w:val="left" w:pos="1800"/>
        </w:tabs>
        <w:ind w:left="0" w:firstLine="0"/>
      </w:p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2520"/>
        </w:tabs>
        <w:ind w:left="0" w:firstLine="0"/>
      </w:pPr>
    </w:lvl>
    <w:lvl w:ilvl="5" w:tentative="0">
      <w:start w:val="1"/>
      <w:numFmt w:val="decimal"/>
      <w:lvlText w:val="%1.%2.%3.%4.%5.%6."/>
      <w:lvlJc w:val="left"/>
      <w:pPr>
        <w:tabs>
          <w:tab w:val="left" w:pos="2880"/>
        </w:tabs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风过之痕">
    <w15:presenceInfo w15:providerId="WPS Office" w15:userId="42361517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4"/>
  <w:bordersDoNotSurroundHeader w:val="0"/>
  <w:bordersDoNotSurroundFooter w:val="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trackRevisions w:val="1"/>
  <w:documentProtection w:enforcement="0"/>
  <w:defaultTabStop w:val="720"/>
  <w:drawingGridHorizontalSpacing w:val="90"/>
  <w:displayHorizontalDrawingGridEvery w:val="0"/>
  <w:displayVerticalDrawingGridEvery w:val="2"/>
  <w:characterSpacingControl w:val="doNotCompress"/>
  <w:footnotePr>
    <w:footnote w:id="0"/>
    <w:footnote w:id="1"/>
  </w:footnotePr>
  <w:compat>
    <w:balanceSingleByteDoubleByteWidth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YxOTJhZGVkMzI1OTBjY2FkYTNmNmY4NDMxMzlhZGQifQ=="/>
  </w:docVars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  <w:rsid w:val="227B3DFE"/>
    <w:rsid w:val="2BD7597D"/>
    <w:rsid w:val="2BF707EC"/>
    <w:rsid w:val="2FF7145A"/>
    <w:rsid w:val="32FFA7C7"/>
    <w:rsid w:val="35563374"/>
    <w:rsid w:val="36DA1DB0"/>
    <w:rsid w:val="3A3F4330"/>
    <w:rsid w:val="3D3FE157"/>
    <w:rsid w:val="3EBE39D2"/>
    <w:rsid w:val="3EDF1828"/>
    <w:rsid w:val="3FB77B42"/>
    <w:rsid w:val="4EF21CF8"/>
    <w:rsid w:val="56DE9DE9"/>
    <w:rsid w:val="577FFFA6"/>
    <w:rsid w:val="5BE733F0"/>
    <w:rsid w:val="5D772F9E"/>
    <w:rsid w:val="5DBB8C98"/>
    <w:rsid w:val="5EFFE6FE"/>
    <w:rsid w:val="64040FFF"/>
    <w:rsid w:val="65FD88BD"/>
    <w:rsid w:val="68B7F5B1"/>
    <w:rsid w:val="6DE8ECF5"/>
    <w:rsid w:val="6DFD78A6"/>
    <w:rsid w:val="6E61A2CC"/>
    <w:rsid w:val="6FDD3F33"/>
    <w:rsid w:val="6FEA09A4"/>
    <w:rsid w:val="6FFEACBF"/>
    <w:rsid w:val="71D53541"/>
    <w:rsid w:val="756FDA52"/>
    <w:rsid w:val="75BF62BF"/>
    <w:rsid w:val="75FED2AB"/>
    <w:rsid w:val="77DF8907"/>
    <w:rsid w:val="797FDA64"/>
    <w:rsid w:val="7BFF9F92"/>
    <w:rsid w:val="7CF740B5"/>
    <w:rsid w:val="7D54AC7F"/>
    <w:rsid w:val="7D7B4F03"/>
    <w:rsid w:val="7DF5DB6F"/>
    <w:rsid w:val="7E7F9F28"/>
    <w:rsid w:val="7EA76626"/>
    <w:rsid w:val="7F6EAB4C"/>
    <w:rsid w:val="7F7E3453"/>
    <w:rsid w:val="7F7F1BD1"/>
    <w:rsid w:val="7FA0939E"/>
    <w:rsid w:val="7FBDA316"/>
    <w:rsid w:val="86F7B8E4"/>
    <w:rsid w:val="8EEA9FED"/>
    <w:rsid w:val="8FFABDB8"/>
    <w:rsid w:val="97FB2544"/>
    <w:rsid w:val="9F9F4049"/>
    <w:rsid w:val="9FDE7AE6"/>
    <w:rsid w:val="9FFF0798"/>
    <w:rsid w:val="AFCF22B5"/>
    <w:rsid w:val="B7F3C8FE"/>
    <w:rsid w:val="BDF0537F"/>
    <w:rsid w:val="BDFD510E"/>
    <w:rsid w:val="BFF2884A"/>
    <w:rsid w:val="CEEEB420"/>
    <w:rsid w:val="CFBF6BF8"/>
    <w:rsid w:val="DBBF6681"/>
    <w:rsid w:val="DBBFC11A"/>
    <w:rsid w:val="DBEFB163"/>
    <w:rsid w:val="DBFF08C1"/>
    <w:rsid w:val="DCEFF83E"/>
    <w:rsid w:val="DEBDBDF6"/>
    <w:rsid w:val="DEC724C0"/>
    <w:rsid w:val="DF5BA3D8"/>
    <w:rsid w:val="DFBF532D"/>
    <w:rsid w:val="E49A7684"/>
    <w:rsid w:val="E6573DB3"/>
    <w:rsid w:val="E7FF68E5"/>
    <w:rsid w:val="EFDA785B"/>
    <w:rsid w:val="F7DFFABA"/>
    <w:rsid w:val="FB77CD13"/>
    <w:rsid w:val="FB9C9EE1"/>
    <w:rsid w:val="FDFFE825"/>
    <w:rsid w:val="FE795AC3"/>
    <w:rsid w:val="FEDFB448"/>
    <w:rsid w:val="FFAE0C27"/>
    <w:rsid w:val="FFBA29E6"/>
    <w:rsid w:val="FFFD6E5A"/>
    <w:rsid w:val="FFFFD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/>
    </w:pPr>
    <w:rPr>
      <w:rFonts w:ascii="Arial" w:hAnsi="Arial" w:eastAsia="Times New Roman" w:cs="Arial"/>
      <w:sz w:val="18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5">
    <w:name w:val="heading 4"/>
    <w:basedOn w:val="1"/>
    <w:next w:val="1"/>
    <w:link w:val="31"/>
    <w:unhideWhenUsed/>
    <w:qFormat/>
    <w:uiPriority w:val="0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32"/>
    <w:unhideWhenUsed/>
    <w:qFormat/>
    <w:uiPriority w:val="0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8">
    <w:name w:val="toc 5"/>
    <w:basedOn w:val="1"/>
    <w:next w:val="1"/>
    <w:semiHidden/>
    <w:qFormat/>
    <w:uiPriority w:val="0"/>
    <w:pPr>
      <w:spacing w:line="360" w:lineRule="auto"/>
      <w:ind w:left="960"/>
    </w:pPr>
  </w:style>
  <w:style w:type="paragraph" w:styleId="9">
    <w:name w:val="toc 3"/>
    <w:basedOn w:val="1"/>
    <w:next w:val="1"/>
    <w:qFormat/>
    <w:uiPriority w:val="39"/>
    <w:pPr>
      <w:spacing w:line="360" w:lineRule="auto"/>
      <w:ind w:left="480"/>
    </w:pPr>
  </w:style>
  <w:style w:type="paragraph" w:styleId="10">
    <w:name w:val="Balloon Text"/>
    <w:basedOn w:val="1"/>
    <w:link w:val="29"/>
    <w:qFormat/>
    <w:uiPriority w:val="0"/>
    <w:rPr>
      <w:rFonts w:ascii="Tahoma" w:hAnsi="Tahoma" w:cs="Tahoma"/>
      <w:sz w:val="16"/>
      <w:szCs w:val="16"/>
    </w:rPr>
  </w:style>
  <w:style w:type="paragraph" w:styleId="11">
    <w:name w:val="footer"/>
    <w:basedOn w:val="1"/>
    <w:link w:val="37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2">
    <w:name w:val="header"/>
    <w:basedOn w:val="1"/>
    <w:link w:val="36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3">
    <w:name w:val="toc 1"/>
    <w:basedOn w:val="1"/>
    <w:next w:val="1"/>
    <w:qFormat/>
    <w:uiPriority w:val="39"/>
    <w:pPr>
      <w:spacing w:line="360" w:lineRule="auto"/>
    </w:pPr>
    <w:rPr>
      <w:b/>
    </w:rPr>
  </w:style>
  <w:style w:type="paragraph" w:styleId="14">
    <w:name w:val="toc 4"/>
    <w:basedOn w:val="1"/>
    <w:next w:val="1"/>
    <w:qFormat/>
    <w:uiPriority w:val="39"/>
    <w:pPr>
      <w:spacing w:line="360" w:lineRule="auto"/>
      <w:ind w:left="720"/>
    </w:pPr>
  </w:style>
  <w:style w:type="paragraph" w:styleId="15">
    <w:name w:val="toc 2"/>
    <w:basedOn w:val="1"/>
    <w:next w:val="1"/>
    <w:qFormat/>
    <w:uiPriority w:val="39"/>
    <w:pPr>
      <w:spacing w:line="360" w:lineRule="auto"/>
      <w:ind w:left="240"/>
    </w:pPr>
  </w:style>
  <w:style w:type="paragraph" w:styleId="1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8">
    <w:name w:val="Table Grid"/>
    <w:basedOn w:val="1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0">
    <w:name w:val="Hyperlink"/>
    <w:basedOn w:val="19"/>
    <w:qFormat/>
    <w:uiPriority w:val="99"/>
    <w:rPr>
      <w:color w:val="0000FF"/>
      <w:u w:val="single"/>
    </w:rPr>
  </w:style>
  <w:style w:type="paragraph" w:customStyle="1" w:styleId="21">
    <w:name w:val="AxureTOCHeading"/>
    <w:basedOn w:val="1"/>
    <w:qFormat/>
    <w:uiPriority w:val="0"/>
    <w:pPr>
      <w:spacing w:before="360"/>
      <w:jc w:val="center"/>
    </w:pPr>
    <w:rPr>
      <w:b/>
      <w:color w:val="404040" w:themeColor="text1" w:themeTint="BF"/>
      <w:sz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2">
    <w:name w:val="AxureHeading1"/>
    <w:basedOn w:val="1"/>
    <w:qFormat/>
    <w:uiPriority w:val="0"/>
    <w:pPr>
      <w:numPr>
        <w:ilvl w:val="0"/>
        <w:numId w:val="1"/>
      </w:numPr>
      <w:spacing w:after="240"/>
    </w:pPr>
    <w:rPr>
      <w:b/>
      <w:color w:val="404040" w:themeColor="text1" w:themeTint="BF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3">
    <w:name w:val="AxureHeading2"/>
    <w:basedOn w:val="1"/>
    <w:qFormat/>
    <w:uiPriority w:val="0"/>
    <w:pPr>
      <w:numPr>
        <w:ilvl w:val="1"/>
        <w:numId w:val="1"/>
      </w:numPr>
    </w:pPr>
    <w:rPr>
      <w:b/>
      <w:color w:val="404040" w:themeColor="text1" w:themeTint="BF"/>
      <w:sz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4">
    <w:name w:val="AxureHeading3"/>
    <w:basedOn w:val="1"/>
    <w:qFormat/>
    <w:uiPriority w:val="0"/>
    <w:pPr>
      <w:numPr>
        <w:ilvl w:val="2"/>
        <w:numId w:val="1"/>
      </w:numPr>
      <w:spacing w:before="240"/>
    </w:pPr>
    <w:rPr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5">
    <w:name w:val="AxureHeading4"/>
    <w:basedOn w:val="1"/>
    <w:qFormat/>
    <w:uiPriority w:val="0"/>
    <w:pPr>
      <w:numPr>
        <w:ilvl w:val="3"/>
        <w:numId w:val="1"/>
      </w:numPr>
      <w:spacing w:before="240"/>
    </w:pPr>
    <w:rPr>
      <w:b/>
      <w:i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6">
    <w:name w:val="AxureTableHeaderText"/>
    <w:basedOn w:val="1"/>
    <w:qFormat/>
    <w:uiPriority w:val="0"/>
    <w:pPr>
      <w:spacing w:before="60" w:after="60"/>
    </w:pPr>
    <w:rPr>
      <w:b/>
      <w:sz w:val="16"/>
    </w:rPr>
  </w:style>
  <w:style w:type="paragraph" w:customStyle="1" w:styleId="27">
    <w:name w:val="AxureTableNormalText"/>
    <w:basedOn w:val="1"/>
    <w:qFormat/>
    <w:uiPriority w:val="0"/>
    <w:pPr>
      <w:spacing w:before="60" w:after="60"/>
    </w:pPr>
    <w:rPr>
      <w:sz w:val="16"/>
    </w:rPr>
  </w:style>
  <w:style w:type="paragraph" w:customStyle="1" w:styleId="28">
    <w:name w:val="AxureHeadingBasic"/>
    <w:basedOn w:val="1"/>
    <w:qFormat/>
    <w:uiPriority w:val="0"/>
    <w:pPr>
      <w:spacing w:before="240"/>
    </w:pPr>
    <w:rPr>
      <w:b/>
      <w:color w:val="404040" w:themeColor="text1" w:themeTint="BF"/>
      <w:u w:val="single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Balloon Text Char"/>
    <w:basedOn w:val="19"/>
    <w:link w:val="10"/>
    <w:qFormat/>
    <w:uiPriority w:val="0"/>
    <w:rPr>
      <w:rFonts w:ascii="Tahoma" w:hAnsi="Tahoma" w:cs="Tahoma"/>
      <w:sz w:val="16"/>
      <w:szCs w:val="16"/>
    </w:rPr>
  </w:style>
  <w:style w:type="table" w:customStyle="1" w:styleId="30">
    <w:name w:val="AxureTableStyle"/>
    <w:basedOn w:val="17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  <w:style w:type="character" w:customStyle="1" w:styleId="31">
    <w:name w:val="Heading 4 Char"/>
    <w:basedOn w:val="19"/>
    <w:link w:val="5"/>
    <w:qFormat/>
    <w:uiPriority w:val="0"/>
    <w:rPr>
      <w:rFonts w:asciiTheme="majorHAnsi" w:hAnsiTheme="majorHAnsi" w:eastAsiaTheme="majorEastAsia" w:cstheme="majorBidi"/>
      <w:b/>
      <w:bCs/>
      <w:i/>
      <w:iCs/>
      <w:color w:val="4F81BD" w:themeColor="accent1"/>
      <w:sz w:val="18"/>
      <w:szCs w:val="24"/>
      <w14:textFill>
        <w14:solidFill>
          <w14:schemeClr w14:val="accent1"/>
        </w14:solidFill>
      </w14:textFill>
    </w:rPr>
  </w:style>
  <w:style w:type="character" w:customStyle="1" w:styleId="32">
    <w:name w:val="Heading 5 Char"/>
    <w:basedOn w:val="19"/>
    <w:link w:val="6"/>
    <w:qFormat/>
    <w:uiPriority w:val="0"/>
    <w:rPr>
      <w:rFonts w:asciiTheme="majorHAnsi" w:hAnsiTheme="majorHAnsi" w:eastAsiaTheme="majorEastAsia" w:cstheme="majorBidi"/>
      <w:color w:val="254061" w:themeColor="accent1" w:themeShade="80"/>
      <w:sz w:val="18"/>
      <w:szCs w:val="24"/>
    </w:rPr>
  </w:style>
  <w:style w:type="paragraph" w:customStyle="1" w:styleId="33">
    <w:name w:val="AxureImageParagraph"/>
    <w:basedOn w:val="1"/>
    <w:qFormat/>
    <w:uiPriority w:val="0"/>
    <w:pPr>
      <w:jc w:val="center"/>
    </w:pPr>
  </w:style>
  <w:style w:type="paragraph" w:styleId="34">
    <w:name w:val="No Spacing"/>
    <w:link w:val="35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5">
    <w:name w:val="No Spacing Char"/>
    <w:basedOn w:val="19"/>
    <w:link w:val="34"/>
    <w:qFormat/>
    <w:uiPriority w:val="1"/>
    <w:rPr>
      <w:rFonts w:asciiTheme="minorHAnsi" w:hAnsiTheme="minorHAnsi" w:eastAsiaTheme="minorEastAsia" w:cstheme="minorBidi"/>
      <w:sz w:val="22"/>
      <w:szCs w:val="22"/>
    </w:rPr>
  </w:style>
  <w:style w:type="character" w:customStyle="1" w:styleId="36">
    <w:name w:val="Header Char"/>
    <w:basedOn w:val="19"/>
    <w:link w:val="12"/>
    <w:qFormat/>
    <w:uiPriority w:val="99"/>
    <w:rPr>
      <w:rFonts w:ascii="Arial" w:hAnsi="Arial" w:cs="Arial"/>
      <w:sz w:val="18"/>
      <w:szCs w:val="24"/>
    </w:rPr>
  </w:style>
  <w:style w:type="character" w:customStyle="1" w:styleId="37">
    <w:name w:val="Footer Char"/>
    <w:basedOn w:val="19"/>
    <w:link w:val="11"/>
    <w:qFormat/>
    <w:uiPriority w:val="99"/>
    <w:rPr>
      <w:rFonts w:ascii="Arial" w:hAnsi="Arial" w:cs="Arial"/>
      <w:sz w:val="18"/>
      <w:szCs w:val="24"/>
    </w:rPr>
  </w:style>
  <w:style w:type="character" w:styleId="38">
    <w:name w:val="Placeholder Text"/>
    <w:basedOn w:val="19"/>
    <w:semiHidden/>
    <w:qFormat/>
    <w:uiPriority w:val="99"/>
    <w:rPr>
      <w:color w:val="808080"/>
    </w:rPr>
  </w:style>
  <w:style w:type="paragraph" w:customStyle="1" w:styleId="39">
    <w:name w:val="AxureHiddenParagraph"/>
    <w:basedOn w:val="1"/>
    <w:qFormat/>
    <w:uiPriority w:val="0"/>
    <w:pPr>
      <w:spacing w:before="0" w:after="0"/>
    </w:pPr>
    <w:rPr>
      <w:sz w:val="2"/>
    </w:rPr>
  </w:style>
  <w:style w:type="paragraph" w:customStyle="1" w:styleId="40">
    <w:name w:val="Axure一级标题"/>
    <w:basedOn w:val="1"/>
    <w:qFormat/>
    <w:uiPriority w:val="0"/>
    <w:pPr>
      <w:spacing w:after="240"/>
      <w:outlineLvl w:val="0"/>
    </w:pPr>
    <w:rPr>
      <w:b/>
      <w:color w:val="auto"/>
      <w:sz w:val="28"/>
    </w:rPr>
  </w:style>
  <w:style w:type="paragraph" w:customStyle="1" w:styleId="41">
    <w:name w:val="AxureHeading21"/>
    <w:basedOn w:val="1"/>
    <w:qFormat/>
    <w:uiPriority w:val="0"/>
    <w:pPr>
      <w:outlineLvl w:val="1"/>
    </w:pPr>
    <w:rPr>
      <w:b/>
      <w:color w:val="auto"/>
      <w:sz w:val="26"/>
    </w:rPr>
  </w:style>
  <w:style w:type="paragraph" w:customStyle="1" w:styleId="42">
    <w:name w:val="AxureHeading31"/>
    <w:basedOn w:val="1"/>
    <w:qFormat/>
    <w:uiPriority w:val="0"/>
    <w:pPr>
      <w:spacing w:before="240"/>
      <w:outlineLvl w:val="2"/>
    </w:pPr>
    <w:rPr>
      <w:b/>
      <w:color w:val="auto"/>
      <w:szCs w:val="20"/>
    </w:rPr>
  </w:style>
  <w:style w:type="paragraph" w:customStyle="1" w:styleId="43">
    <w:name w:val="AxureHeading41"/>
    <w:basedOn w:val="1"/>
    <w:qFormat/>
    <w:uiPriority w:val="0"/>
    <w:pPr>
      <w:spacing w:before="240"/>
      <w:outlineLvl w:val="3"/>
    </w:pPr>
    <w:rPr>
      <w:b/>
      <w:i/>
      <w:color w:val="auto"/>
      <w:sz w:val="20"/>
    </w:rPr>
  </w:style>
  <w:style w:type="paragraph" w:customStyle="1" w:styleId="44">
    <w:name w:val="Axure表格标题文字"/>
    <w:basedOn w:val="1"/>
    <w:qFormat/>
    <w:uiPriority w:val="0"/>
    <w:pPr>
      <w:spacing w:before="60" w:after="60"/>
    </w:pPr>
    <w:rPr>
      <w:b/>
      <w:sz w:val="16"/>
    </w:rPr>
  </w:style>
  <w:style w:type="paragraph" w:customStyle="1" w:styleId="45">
    <w:name w:val="Axure表格常规文字"/>
    <w:basedOn w:val="1"/>
    <w:qFormat/>
    <w:uiPriority w:val="0"/>
    <w:pPr>
      <w:spacing w:before="60" w:after="60"/>
    </w:pPr>
    <w:rPr>
      <w:sz w:val="16"/>
    </w:rPr>
  </w:style>
  <w:style w:type="paragraph" w:customStyle="1" w:styleId="46">
    <w:name w:val="Axure基本标题"/>
    <w:basedOn w:val="1"/>
    <w:qFormat/>
    <w:uiPriority w:val="0"/>
    <w:pPr>
      <w:spacing w:before="240"/>
    </w:pPr>
    <w:rPr>
      <w:b/>
      <w:u w:val="single"/>
    </w:rPr>
  </w:style>
  <w:style w:type="table" w:customStyle="1" w:styleId="47">
    <w:name w:val="Axure表格样式"/>
    <w:basedOn w:val="17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hubo/Library/Containers/com.kingsoft.wpsoffice.mac/Data/D:\Users\hubo\Library\Containers\com.kingsoft.wpsoffice.mac\Data\C:\Users\nick.hunt\AppData\Local\Temp\315c31ec-09d6-49e5-9158-2e9e98120a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Company>Axure</Company>
  <Pages>1</Pages>
  <Words>4381</Words>
  <Characters>4598</Characters>
  <Lines>1</Lines>
  <Paragraphs>1</Paragraphs>
  <TotalTime>22</TotalTime>
  <ScaleCrop>false</ScaleCrop>
  <LinksUpToDate>false</LinksUpToDate>
  <CharactersWithSpaces>5168</CharactersWithSpaces>
  <Application>WPS Office_5.1.0.7657_F1E327BC-269C-435d-A152-05C5408002CA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2010-09-21T13:47:00Z</dcterms:created>
  <dc:creator>[Your Name]</dc:creator>
  <cp:lastModifiedBy>风过之痕</cp:lastModifiedBy>
  <cp:lastPrinted>2010-09-20T16:33:00Z</cp:lastPrinted>
  <dcterms:modified xsi:type="dcterms:W3CDTF">2023-02-08T17:28:06Z</dcterms:modified>
  <dc:title>The Documentation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2052-5.1.0.7657</vt:lpwstr>
  </property>
  <property fmtid="{D5CDD505-2E9C-101B-9397-08002B2CF9AE}" pid="3" name="ICV">
    <vt:lpwstr>A602B5A6E655DFD86BFF5F638964ADF1</vt:lpwstr>
  </property>
</Properties>
</file>