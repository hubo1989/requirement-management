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1、宽带活动同步对外接口</w:t>
      </w:r>
    </w:p>
    <w:p>
      <w:pPr>
        <w:pStyle w:val="4"/>
        <w:keepNext w:val="0"/>
        <w:keepLines w:val="0"/>
        <w:widowControl/>
        <w:suppressLineNumbers w:val="0"/>
        <w:ind w:left="400"/>
      </w:pPr>
      <w:r>
        <w:t>修改记录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51"/>
        <w:gridCol w:w="6240"/>
        <w:gridCol w:w="1335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修改人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修改内容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修改时间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闫星宇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添加入参：processDiff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2023-04-05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王昊天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添加入参：mainProcessDiff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2023-04-23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王昊天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新增入参：isElectronicVoucher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2023-06-05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邵天昊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取消isElectronicVoucher传值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2023-07-05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聂鹏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添加入参developerId传值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2023-08-11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谭学敏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添加入参launchPlatform、marketPolicy、mainSellingPointDesc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2024-01-10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张鑫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新增入参：zwPredictionJson、resPredictionResult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20240222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400"/>
      </w:pPr>
      <w:r>
        <w:t>1.接口属性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240" w:firstLine="0"/>
      </w:pPr>
    </w:p>
    <w:p>
      <w:pPr>
        <w:pStyle w:val="9"/>
        <w:keepNext w:val="0"/>
        <w:keepLines w:val="0"/>
        <w:widowControl/>
        <w:suppressLineNumbers w:val="0"/>
        <w:ind w:left="1120"/>
      </w:pPr>
      <w:r>
        <w:t>能力名称：手厅同步宽带各类活动到商城落意向单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24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240" w:firstLine="0"/>
      </w:pPr>
    </w:p>
    <w:p>
      <w:pPr>
        <w:pStyle w:val="9"/>
        <w:keepNext w:val="0"/>
        <w:keepLines w:val="0"/>
        <w:widowControl/>
        <w:suppressLineNumbers w:val="0"/>
        <w:ind w:left="1120"/>
      </w:pPr>
      <w:r>
        <w:t>能力服务：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240" w:firstLine="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840" w:firstLine="0"/>
      </w:pPr>
      <w:r>
        <w:t>消息获取：/link/boradband/actPreOrder/submit/v1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240" w:firstLine="0"/>
      </w:pPr>
    </w:p>
    <w:p>
      <w:pPr>
        <w:pStyle w:val="9"/>
        <w:keepNext w:val="0"/>
        <w:keepLines w:val="0"/>
        <w:widowControl/>
        <w:suppressLineNumbers w:val="0"/>
        <w:ind w:left="1120"/>
      </w:pPr>
      <w:r>
        <w:t>请求节点是否加密：是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240" w:firstLine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120" w:firstLine="0"/>
      </w:pPr>
      <w:r>
        <w:t>接口负责人：wanght</w:t>
      </w:r>
    </w:p>
    <w:p>
      <w:pPr>
        <w:pStyle w:val="4"/>
        <w:keepNext w:val="0"/>
        <w:keepLines w:val="0"/>
        <w:widowControl/>
        <w:suppressLineNumbers w:val="0"/>
        <w:ind w:left="400"/>
      </w:pPr>
      <w:r>
        <w:t>2.业务描述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120" w:firstLine="0"/>
      </w:pPr>
      <w:r>
        <w:t>描述：手厅将活动用户信息同步给商城落入意向单，再将此单信息同步给订单中心。</w:t>
      </w:r>
    </w:p>
    <w:p>
      <w:pPr>
        <w:pStyle w:val="4"/>
        <w:keepNext w:val="0"/>
        <w:keepLines w:val="0"/>
        <w:widowControl/>
        <w:suppressLineNumbers w:val="0"/>
        <w:ind w:left="400"/>
      </w:pPr>
      <w:r>
        <w:t>3.获取接口</w:t>
      </w:r>
    </w:p>
    <w:p>
      <w:pPr>
        <w:keepNext w:val="0"/>
        <w:keepLines w:val="0"/>
        <w:widowControl/>
        <w:suppressLineNumbers w:val="0"/>
        <w:ind w:left="400"/>
      </w:pPr>
      <w:r>
        <w:pict>
          <v:rect id="_x0000_i1025" o:spt="1" style="height:1.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ind w:left="400"/>
      </w:pPr>
      <w:r>
        <w:t>3.1请求报文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674"/>
        <w:gridCol w:w="1186"/>
        <w:gridCol w:w="588"/>
        <w:gridCol w:w="510"/>
        <w:gridCol w:w="1896"/>
        <w:gridCol w:w="325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父节点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长度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约束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注释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appCode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F32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接入编码：BE906D089BF343E6BC9A7EF57D8751F4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reqObj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*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请求体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head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reqObj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*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头部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reqObj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*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业务节点，具体业务节点见业务接口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channel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触点编码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sceneTag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活动场景：</w:t>
            </w:r>
            <w:del w:id="0">
              <w:r>
                <w:rPr>
                  <w:rFonts w:ascii="宋体" w:hAnsi="宋体" w:eastAsia="宋体" w:cs="宋体"/>
                  <w:sz w:val="18"/>
                  <w:szCs w:val="18"/>
                  <w:bdr w:val="none" w:color="auto" w:sz="0" w:space="0"/>
                </w:rPr>
                <w:delText>1：517宽带活动(默认517宽带活动) 2：联通智家 3：杭州运营 4：微应 5：聚杰 6：(深圳基地)腾讯王卡 7：硕软 8：北京飞翔 9：长沙基地易尊 10：长沙基地WL(山东物流) 11：北京壹参壹 12-01：广州互联-骏伯 12-02：海南巨量互娱-扫呗 13：高德地图</w:delText>
              </w:r>
            </w:del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 xml:space="preserve"> 《《除以上外！非深圳基地子接入方！全部传此值：NEWACCESSWAY》》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mainProcessDiff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sceneTag为6传SZJD 另外若为长沙基地接入方此字段传值：CSJD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processDiff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传接入方名称缩写(固定一个) 例：联通智家 LTZJ 杭州运营 HZYY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tId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合作方订单号：517、抖音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goodsId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V12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商品ID 除517活动外，其余为必传：000000000000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goodsName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V255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商品名称(奖品名称) 命名规范：装宽带意向单-XXXXX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activeId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活动ID【重要】需确保活动id的有效性，如果由于活动id传值不正确导致发券问题需责任自负。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activeName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V100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活动名称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del w:id="1">
              <w:r>
                <w:rPr>
                  <w:rFonts w:ascii="宋体" w:hAnsi="宋体" w:eastAsia="宋体" w:cs="宋体"/>
                  <w:sz w:val="18"/>
                  <w:szCs w:val="18"/>
                  <w:bdr w:val="none" w:color="auto" w:sz="0" w:space="0"/>
                </w:rPr>
                <w:delText>isElectronicVoucher</w:delText>
              </w:r>
            </w:del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del w:id="2">
              <w:r>
                <w:rPr>
                  <w:rFonts w:ascii="宋体" w:hAnsi="宋体" w:eastAsia="宋体" w:cs="宋体"/>
                  <w:sz w:val="18"/>
                  <w:szCs w:val="18"/>
                  <w:bdr w:val="none" w:color="auto" w:sz="0" w:space="0"/>
                </w:rPr>
                <w:delText>body</w:delText>
              </w:r>
            </w:del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del w:id="3">
              <w:r>
                <w:rPr>
                  <w:rFonts w:ascii="宋体" w:hAnsi="宋体" w:eastAsia="宋体" w:cs="宋体"/>
                  <w:sz w:val="18"/>
                  <w:szCs w:val="18"/>
                  <w:bdr w:val="none" w:color="auto" w:sz="0" w:space="0"/>
                </w:rPr>
                <w:delText>String</w:delText>
              </w:r>
            </w:del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del w:id="4">
              <w:r>
                <w:rPr>
                  <w:rFonts w:ascii="宋体" w:hAnsi="宋体" w:eastAsia="宋体" w:cs="宋体"/>
                  <w:sz w:val="18"/>
                  <w:szCs w:val="18"/>
                  <w:bdr w:val="none" w:color="auto" w:sz="0" w:space="0"/>
                </w:rPr>
                <w:delText>V1</w:delText>
              </w:r>
            </w:del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del w:id="5">
              <w:r>
                <w:rPr>
                  <w:rFonts w:ascii="宋体" w:hAnsi="宋体" w:eastAsia="宋体" w:cs="宋体"/>
                  <w:sz w:val="18"/>
                  <w:szCs w:val="18"/>
                  <w:bdr w:val="none" w:color="auto" w:sz="0" w:space="0"/>
                </w:rPr>
                <w:delText>0</w:delText>
              </w:r>
            </w:del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del w:id="6">
              <w:r>
                <w:rPr>
                  <w:rFonts w:ascii="宋体" w:hAnsi="宋体" w:eastAsia="宋体" w:cs="宋体"/>
                  <w:sz w:val="18"/>
                  <w:szCs w:val="18"/>
                  <w:bdr w:val="none" w:color="auto" w:sz="0" w:space="0"/>
                </w:rPr>
                <w:delText>参与电子券发券：1 （注：如参与电子券活动，该值为必传项，即activeId、activeName有传值则该项必填）已废弃</w:delText>
              </w:r>
            </w:del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remarks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255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备注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developerId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v50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发展人id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orderTime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(深圳基地)王卡急速宽带订单时间 YYYY-MM-DD HH24:mi:ss 其他接入方不要传此字段！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appointmentTime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预约安装时间 YYYY-MM-DD HH24:mi:ss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launchPlatform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v50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投放平台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marketPolicy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v500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优惠政策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mainSellingPointDesc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v500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主推卖点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custInstallData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Object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用户信息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psptTypeCode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custInstallData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证件类型 02 身份证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psptNo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custInstallData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V80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证件号码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custName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custInstallData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V60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客户名称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contactPhone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custInstallData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V30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联系人电话/客户号码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provinceCode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custInstallData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V255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省份编码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cityCode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custInstallData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V255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地市编码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districtCode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custInstallData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V11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区县编码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districtName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custInstallData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V100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区县名称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custInstallAddr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custInstallData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详细地址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zwPredictionJson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2000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智网生活地址资源预判接口返回结果 json转string 详细说明见备注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resPredictionResult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标准地址资源预判结果属性：0【有资源】、1【无资源】、2【无法识别资源】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400"/>
      </w:pPr>
      <w:r>
        <w:t>3.1.1 备注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120" w:firstLine="0"/>
      </w:pPr>
      <w:r>
        <w:t>zwPredictionJson里的内容说明（不可多传其它字段）：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674"/>
        <w:gridCol w:w="5752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需要转换成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智网字段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PREDICTION_CODE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code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PREDICTION_DESC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desc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PREDICTION_PROCESS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process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PREDICTION_RESULT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result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STAND_ID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standID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STAND_NAME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standName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PREDICTION_TIME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资源预判的响应时间，格式：yyyy-MM-dd HH:mm:ss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PREDICTION_SYS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0线上 1线下 我们属于线上❓</w:t>
            </w:r>
          </w:p>
        </w:tc>
      </w:tr>
    </w:tbl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240" w:firstLine="0"/>
      </w:pPr>
      <w:r>
        <w:t xml:space="preserve">JSON串示例 </w:t>
      </w:r>
    </w:p>
    <w:tbl>
      <w:tblPr>
        <w:tblW w:w="5000" w:type="pct"/>
        <w:tblInd w:w="112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42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3"/>
                <w:highlight w:val="white"/>
                <w:bdr w:val="none" w:color="auto" w:sz="0" w:space="0"/>
              </w:rPr>
              <w:t>{"PREDICTION_CODE":"200","PREDICTION_PROCESS":"null1.3 存在标准地址资源覆盖关系\r\n成功\r\n","PREDICTION_RESULT":"1000:资源到室(11级)","PREDICTION_SYS":"0","PREDICTION_TIME":"2024-02-01 17:40:46","STAND_ID":"000102140000003532101364","STAND_NAME":"江苏省南京市高淳区薛城集镇临城村"}</w:t>
            </w:r>
          </w:p>
        </w:tc>
      </w:tr>
    </w:tbl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2240" w:firstLine="0"/>
      </w:pPr>
    </w:p>
    <w:p>
      <w:pPr>
        <w:pStyle w:val="5"/>
        <w:keepNext w:val="0"/>
        <w:keepLines w:val="0"/>
        <w:widowControl/>
        <w:suppressLineNumbers w:val="0"/>
        <w:ind w:left="400"/>
      </w:pPr>
      <w:r>
        <w:t>3.2请求报文-不加密请求示例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42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"appCode": "BE906D089BF343E6BC9A7EF57D8751F4",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"reqObj":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"head":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"sign": "78bcxmTrcGAhilnFTT/yog==",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"timestamp": "2022-04-24 15:40:12.000",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"uuid": "1e01b2f6-9f6f-45d8-a65b-4591ff834edb"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"body":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"channel":"XXXXXXXXXXXX",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"sceneTag":"2",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"tId":"XXXXXXXXXXX",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"activeId" : "xxxx",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"activeName" : "xxxx",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"goodsId":"111111111",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"goodsName":"奖品名称",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"remarks":"啊啊啊啊啊啊？？？",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"developerId":"111111111",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"appointmentTime":"2022-04-27 10:04:24",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"custInstallData":{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"psptTypeCode":"02",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"psptNo":"910888********5999",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"custName":"小张",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"contactPhone":"18610070396",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"provinceCode":"11",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"cityCode":"110",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"districtCode":"110101",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    "custInstallAddr":"啊啊啊啊啊啊"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3"/>
                <w:highlight w:val="white"/>
                <w:bdr w:val="none" w:color="auto" w:sz="0" w:space="0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120" w:firstLine="0"/>
      </w:pPr>
      <w:r>
        <w:t>以某接口为例，注意body节点属于业务节点</w:t>
      </w:r>
    </w:p>
    <w:p>
      <w:pPr>
        <w:pStyle w:val="5"/>
        <w:keepNext w:val="0"/>
        <w:keepLines w:val="0"/>
        <w:widowControl/>
        <w:suppressLineNumbers w:val="0"/>
        <w:ind w:left="400"/>
      </w:pPr>
      <w:r>
        <w:t>3.3请求报文-节点加密参数示例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"appCode": "BE906D089BF343E6BC9A7EF57D8751F4",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"reqObj": "14zdYfiO9GZjN77L3x1Twgg066l7t9TmZmj14p88vkVhWkf5ct1nLsvkGtkRMziwhpzQgSghCBvs\n+vVLb7Q4LZRdcnTFaRYs8LPYgTZQ2aWYzioIPGrBxg9WeAAAUrtCIIeC3utEHzETTs5s8JPMZPC7\nqci4+u99h3Ko7gv/AKLH7pL5ok6w6nlnluu4Ece4O/NfWUAqY0rpV4E4tIPH3SvnjsZ7yU1Oal8O\n4alGpUg+xbP8WXGI4wkZr/HEC1DLUCPymQUInVtAjM/3FS9S5/6TqKn0V8EhbDPZZY/SEbdb5I8Q\nUlLvopleL4gltFRCrwQ/BUfulLY48KWw+Un/CV9fYr/7zk62g+TpOXc+cGDlloJtgBHIDqIsShw7\nYLBFifQsv1DGCbSfmXbW0Srikys8/tRtwD3PK8r4KntM45nGe2FSIcy+QPdegO8hQloOFajGoSsm\ny10kJcg4Ehig0HqwEcA+MinqjJMZtPXn8Oq3Vc6U+CeHSz/6ZBIQrSiwiWMprMyCyYClLnMt9MzM\nK286DuSKJrkFzVVyC//Cqcu1fSStDlT4pHl9szrz130123dCutDwasvReb3YsmbRzDBcLv+6Qpws\nyZsdpuBw60QFN+aLtU/UNHk6qKlalEsK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3"/>
                <w:highlight w:val="white"/>
                <w:bdr w:val="none" w:color="auto" w:sz="0" w:space="0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ind w:left="400"/>
      </w:pPr>
      <w:r>
        <w:t>3.4输出参数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父节点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长度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约束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注释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rspCode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V4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返回编码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rspDesc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?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uuid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V50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?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流水号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json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V50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?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orderId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V30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订单号（加密）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orderNo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短位订单号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240" w:firstLine="0"/>
      </w:pPr>
    </w:p>
    <w:p>
      <w:pPr>
        <w:pStyle w:val="9"/>
        <w:keepNext w:val="0"/>
        <w:keepLines w:val="0"/>
        <w:widowControl/>
        <w:suppressLineNumbers w:val="0"/>
        <w:ind w:left="1120"/>
      </w:pPr>
      <w:r>
        <w:t>备注： rspCode说明：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240" w:firstLine="0"/>
      </w:pP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840" w:firstLine="0"/>
      </w:pPr>
      <w:r>
        <w:t>0000 成功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840" w:firstLine="0"/>
      </w:pPr>
      <w:r>
        <w:t>9999 系统异常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840" w:firstLine="0"/>
      </w:pPr>
      <w:r>
        <w:t>9001 请求参数异常/请求参数解密异常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840" w:firstLine="0"/>
      </w:pPr>
      <w:r>
        <w:t>9926 省份地市区县编码不正确!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840" w:firstLine="0"/>
      </w:pPr>
      <w:r>
        <w:t>9930 订单提交频繁，请稍后再试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840" w:firstLine="0"/>
      </w:pPr>
      <w:r>
        <w:t>9990 您的信息存在安全风险，暂不能下单，请联系10010！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840" w:firstLine="0"/>
      </w:pPr>
      <w:r>
        <w:t>9996 请输入联系号码!/联系号码格式错误!/请选择区县!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840" w:firstLine="0"/>
      </w:pPr>
      <w:r>
        <w:t>9997 查询省份限制次数异常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840" w:firstLine="0"/>
      </w:pPr>
      <w:r>
        <w:t>9998 对不起，获取老用户信息失败，请重试！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840" w:firstLine="0"/>
      </w:pPr>
      <w:r>
        <w:t>9999 未获取到对应省份、地市信息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840" w:firstLine="0"/>
      </w:pPr>
      <w:r>
        <w:t>9999 用户名异常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840" w:firstLine="0"/>
      </w:pPr>
      <w:r>
        <w:t>9999 存在必要参数为空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840" w:firstLine="0"/>
      </w:pPr>
      <w:r>
        <w:t>9999 身份证格式有误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840" w:firstLine="0"/>
      </w:pPr>
      <w:r>
        <w:t>9999 外围订单编码不得为空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840" w:firstLine="0"/>
      </w:pPr>
      <w:r>
        <w:t>9999 触点编码有误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840" w:firstLine="0"/>
      </w:pPr>
      <w:r>
        <w:t>9999 省份地市编码为空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840" w:firstLine="0"/>
      </w:pPr>
      <w:r>
        <w:t>9999 活动名称为空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240" w:firstLine="0"/>
      </w:pPr>
      <w:r>
        <w:t xml:space="preserve">返回示例： </w:t>
      </w:r>
    </w:p>
    <w:tbl>
      <w:tblPr>
        <w:tblW w:w="5000" w:type="pct"/>
        <w:tblInd w:w="112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>"rspCode": "0000",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>"rspDesc": "操作成功",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>"uuid": "164ca1d1-84a6-4c7a-bcf2-ce45eff40037",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>"body":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>"orderNo": "557635895298",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>"orderId": "RjdyL0VCeEd4b3ZDbTBxcGhZTVNwMjg3OU8rQXQva2RTd3ZIYy8reTdkZz0="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>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3"/>
                <w:highlight w:val="white"/>
                <w:bdr w:val="none" w:color="auto" w:sz="0" w:space="0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240" w:firstLine="0"/>
      </w:pPr>
    </w:p>
    <w:p>
      <w:pPr>
        <w:pStyle w:val="2"/>
        <w:keepNext w:val="0"/>
        <w:keepLines w:val="0"/>
        <w:widowControl/>
        <w:suppressLineNumbers w:val="0"/>
      </w:pPr>
      <w:r>
        <w:t>2、3.42、宽带订单消息回传接口</w:t>
      </w:r>
    </w:p>
    <w:p>
      <w:pPr>
        <w:pStyle w:val="4"/>
        <w:keepNext w:val="0"/>
        <w:keepLines w:val="0"/>
        <w:widowControl/>
        <w:suppressLineNumbers w:val="0"/>
        <w:ind w:left="400"/>
      </w:pPr>
      <w:r>
        <w:t>1.接口属性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240" w:firstLine="0"/>
      </w:pPr>
    </w:p>
    <w:p>
      <w:pPr>
        <w:pStyle w:val="9"/>
        <w:keepNext w:val="0"/>
        <w:keepLines w:val="0"/>
        <w:widowControl/>
        <w:suppressLineNumbers w:val="0"/>
        <w:ind w:left="1120"/>
      </w:pPr>
      <w:r>
        <w:t>能力名称：宽带订单消息回传接口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240" w:firstLine="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240" w:firstLine="0"/>
      </w:pPr>
    </w:p>
    <w:p>
      <w:pPr>
        <w:pStyle w:val="9"/>
        <w:keepNext w:val="0"/>
        <w:keepLines w:val="0"/>
        <w:widowControl/>
        <w:suppressLineNumbers w:val="0"/>
        <w:ind w:left="1120"/>
      </w:pPr>
      <w:r>
        <w:t>能力服务： 消息获取：/link/king/broad/getMsg 消息删除：/link/king/broad/delMsg （生产域名建议用：</w:t>
      </w:r>
      <w:r>
        <w:fldChar w:fldCharType="begin"/>
      </w:r>
      <w:r>
        <w:instrText xml:space="preserve"> HYPERLINK "http://cd.10010.com/zop" </w:instrText>
      </w:r>
      <w:r>
        <w:fldChar w:fldCharType="separate"/>
      </w:r>
      <w:r>
        <w:rPr>
          <w:rStyle w:val="12"/>
        </w:rPr>
        <w:t>http://cd.10010.com/zop</w:t>
      </w:r>
      <w:r>
        <w:fldChar w:fldCharType="end"/>
      </w:r>
      <w:r>
        <w:t xml:space="preserve"> 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240" w:firstLine="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240" w:firstLine="0"/>
      </w:pPr>
    </w:p>
    <w:p>
      <w:pPr>
        <w:pStyle w:val="9"/>
        <w:keepNext w:val="0"/>
        <w:keepLines w:val="0"/>
        <w:widowControl/>
        <w:suppressLineNumbers w:val="0"/>
        <w:ind w:left="1120"/>
      </w:pPr>
      <w:r>
        <w:t>请求节点是否加密：是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2240" w:firstLine="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120" w:firstLine="0"/>
      </w:pPr>
      <w:r>
        <w:t>接口负责人：生态合作</w:t>
      </w:r>
    </w:p>
    <w:p>
      <w:pPr>
        <w:pStyle w:val="4"/>
        <w:keepNext w:val="0"/>
        <w:keepLines w:val="0"/>
        <w:widowControl/>
        <w:suppressLineNumbers w:val="0"/>
        <w:ind w:left="400"/>
      </w:pPr>
      <w:r>
        <w:t>2.业务描述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120" w:firstLine="0"/>
      </w:pPr>
      <w:r>
        <w:t>宽带下单消息需要商城侧进行配置，配置了才会落宽带下单消息，没配不会落消息，接口就拉取不到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120" w:firstLine="0"/>
      </w:pPr>
      <w:r>
        <w:t>联通商城提供商城订单的宽带下单消息、竣工消息回传服务，合作方根据自身业务需求，合理获取消息。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120" w:firstLine="0"/>
      </w:pPr>
      <w:r>
        <w:t>消息获取和消息删除服务需要一起使用；合作方调消息获取服务后，处理完自己逻辑后，务必调消息删除服务，删除已经消费的消息，否则下次请求无法获取新的消息数据。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120" w:firstLine="0"/>
      </w:pPr>
      <w:r>
        <w:t>联通商城每次最多返回100条消息（数量不足100按实际数量返回），按照时间升序排序（优先返回早期消息），建议合作方5分钟（为了均衡服务压力，建议定时任务不要整点执行）调取一次消息服务，不可频繁（甚至并发）调用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120" w:firstLine="0"/>
      </w:pPr>
      <w:r>
        <w:t>消息删除接口，如果发现返回成功删除的消息数量和请求数量不一致，可能会存在永远无法删除的异常消息数据，请联系联通商城管理员处理。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120" w:firstLine="0"/>
      </w:pPr>
      <w:r>
        <w:t>消息获取接口，为了避免出现重复的异常消息数据，合作方需要做幂等处理（即同一消息多次调用，合作方需要按成功处理）。</w:t>
      </w:r>
    </w:p>
    <w:p>
      <w:pPr>
        <w:pStyle w:val="4"/>
        <w:keepNext w:val="0"/>
        <w:keepLines w:val="0"/>
        <w:widowControl/>
        <w:suppressLineNumbers w:val="0"/>
        <w:ind w:left="400"/>
      </w:pPr>
      <w:r>
        <w:t>3.宽带下单消息获取服务</w:t>
      </w:r>
    </w:p>
    <w:p>
      <w:pPr>
        <w:pStyle w:val="5"/>
        <w:keepNext w:val="0"/>
        <w:keepLines w:val="0"/>
        <w:widowControl/>
        <w:suppressLineNumbers w:val="0"/>
        <w:ind w:left="400"/>
      </w:pPr>
      <w:r>
        <w:t>注释：</w:t>
      </w:r>
    </w:p>
    <w:p>
      <w:pPr>
        <w:pStyle w:val="9"/>
        <w:keepNext w:val="0"/>
        <w:keepLines w:val="0"/>
        <w:widowControl/>
        <w:suppressLineNumbers w:val="0"/>
        <w:ind w:left="400"/>
      </w:pPr>
      <w:r>
        <w:t>宽带下单消息传参：mesChannel 宽带竣工消息传参：touchApplyId</w:t>
      </w:r>
    </w:p>
    <w:p>
      <w:pPr>
        <w:pStyle w:val="6"/>
        <w:keepNext w:val="0"/>
        <w:keepLines w:val="0"/>
        <w:widowControl/>
        <w:suppressLineNumbers w:val="0"/>
        <w:ind w:left="400"/>
      </w:pPr>
      <w:r>
        <w:t>3.1 消息获取服务请求参数（业务节点）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父节点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长度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约束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注释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mesChannel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V10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消息渠道编码 -- 宽带下单专用参数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gridCode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V10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?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网格，注释：特殊合作方专用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touchApplyId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V10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触点编码 -- 宽带竣工专用参数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type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消息类型：3-宽带下单；4-宽带竣工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400"/>
      </w:pPr>
      <w:r>
        <w:t>3.2 消息获取服务返回参数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父节点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长度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约束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注释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rspCode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V4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返回编码：见第6点返回编码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rspDesc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?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JSON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 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?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业务节点信息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400"/>
      </w:pPr>
      <w:r>
        <w:t>3.2.1 宽带下单消息获取服务返回参数（业务节点）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父节点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长度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约束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注释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消息ID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orderId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商城宽带订单号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createTime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宽带订单生成时间：yyyyMMdd HH24:mi:ss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Value1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活动id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contactNumber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联系电话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touchApplyId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?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下单触点编码(也就是下单链接里带的channel参数，如08-1234-5678-9999)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400"/>
      </w:pPr>
      <w:r>
        <w:t>3.2.2 宽带竣工消息获取服务返回参数（业务节点）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父节点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长度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约束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注释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消息ID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orderId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商城宽带订单号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createTime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宽带竣工时间：yyyyMMdd HH24:mi:ss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touchApplyId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?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下单触点编码(也就是下单链接里带的channel参数，如08-1234-5678-9999)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contactNumber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?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联系电话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broadBandNumber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?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宽带号码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ind w:left="400"/>
      </w:pPr>
      <w:r>
        <w:t>4.消息删除服务</w:t>
      </w:r>
    </w:p>
    <w:p>
      <w:pPr>
        <w:pStyle w:val="6"/>
        <w:keepNext w:val="0"/>
        <w:keepLines w:val="0"/>
        <w:widowControl/>
        <w:suppressLineNumbers w:val="0"/>
        <w:ind w:left="400"/>
      </w:pPr>
      <w:r>
        <w:t>4.1 消息删除服务请求参数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父节点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长度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约束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注释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msgId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V2000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消息id,支持传多个“,”逗号分隔，如：5418052422792399,3018052422792357,1518061322813443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type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消息类型：3-宽带下单；4-宽带竣工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400"/>
      </w:pPr>
      <w:r>
        <w:t>4.2 消息删除服务返回参数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384"/>
        <w:gridCol w:w="1384"/>
        <w:gridCol w:w="1384"/>
        <w:gridCol w:w="1384"/>
        <w:gridCol w:w="1384"/>
        <w:gridCol w:w="1384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父节点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长度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约束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注释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rspCode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V4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返回编码：见第6点返回编码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rspDesc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V200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描述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JSON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- -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?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业务节点信息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delSuccessNum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body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String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V4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?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成功删除消息数量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ind w:left="400"/>
      </w:pPr>
      <w:r>
        <w:t>5.消息服务示例</w:t>
      </w:r>
    </w:p>
    <w:p>
      <w:pPr>
        <w:pStyle w:val="6"/>
        <w:keepNext w:val="0"/>
        <w:keepLines w:val="0"/>
        <w:widowControl/>
        <w:suppressLineNumbers w:val="0"/>
        <w:ind w:left="400"/>
      </w:pPr>
      <w:r>
        <w:t>5.1 请求示例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120" w:firstLine="0"/>
      </w:pPr>
      <w:r>
        <w:t>请求报文示例(未加密)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>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"reqObj":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"head": 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"sign": "tdhD8GAzuNJVBt8HYajLhg==",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"timestamp": "2018-07-02 15:10:53.995",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"uuid": "6f0384b1-13db-496e-add8-242cc79166ae"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"body":{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"mesChannel":"htpl",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"gridCode":"01",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     "type":"3"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   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},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  <w:rPr>
                <w:rStyle w:val="13"/>
                <w:highlight w:val="white"/>
                <w:bdr w:val="none" w:color="auto" w:sz="0" w:space="0"/>
              </w:rPr>
            </w:pPr>
            <w:r>
              <w:rPr>
                <w:rStyle w:val="13"/>
                <w:highlight w:val="white"/>
                <w:bdr w:val="none" w:color="auto" w:sz="0" w:space="0"/>
              </w:rPr>
              <w:t xml:space="preserve">    "appCode": "44D32609889744769C460B10CC5A454A"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3"/>
                <w:highlight w:val="white"/>
                <w:bdr w:val="none" w:color="auto" w:sz="0" w:space="0"/>
              </w:rPr>
              <w:t>}</w:t>
            </w:r>
          </w:p>
        </w:tc>
      </w:tr>
    </w:tbl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120" w:firstLine="0"/>
      </w:pPr>
      <w:r>
        <w:t>请求报文示例(加密)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3"/>
                <w:highlight w:val="white"/>
                <w:bdr w:val="none" w:color="auto" w:sz="0" w:space="0"/>
              </w:rPr>
              <w:t>{"reqObj":"gyxpgzTwG0W6QVzcFtwkSV89ahhTHdEHYkDkJZbJxmwyze7K7ZTqztZlRueKh1D2lnpLq5/LfJS8\nzfNbfUn3lrBuHCqzmu6bU+eEcLdhWiIlazZSSBJEY27/1Dxdg/Vod3e5915AdQRBFn8be2U3nJOa\njrBuSBDAUMVEuxfyG3rh5rrCLuCcNv5KBPEW8L3tLZcNFqR+k/lXkqxxP+qJA3ATtiyQLFJKFpwL\nalh1frQ=","appCode":"0A3869282E6C4775AB2011F77C4DCCB4"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400"/>
      </w:pPr>
      <w:r>
        <w:t>5.2 返回示例</w:t>
      </w:r>
    </w:p>
    <w:p>
      <w:pPr>
        <w:pStyle w:val="6"/>
        <w:keepNext w:val="0"/>
        <w:keepLines w:val="0"/>
        <w:widowControl/>
        <w:suppressLineNumbers w:val="0"/>
        <w:ind w:left="400"/>
      </w:pPr>
      <w:r>
        <w:t>5.2.1 消息获取返回示例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3"/>
                <w:highlight w:val="white"/>
                <w:bdr w:val="none" w:color="auto" w:sz="0" w:space="0"/>
              </w:rPr>
              <w:t>{"rspCode":"0000","rspDesc":"操作成功","uuid":"b4cd1c0c-06e9-488e-8d1b-24496d4e785c","body":[{"orderId":"3917030993497627","createTime":"20230528 21:54:29","touchApplyId":"08-1004-9999-9999","id":"5517031095383025","channel":null,"value1":"12345"},{"orderId":"3117030994139821","createTime":"20230528 20:52:01","touchApplyId":"08-1004-9999-9999","id":null,"channel":null,"value1":null}]}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ind w:left="400"/>
      </w:pPr>
      <w:r>
        <w:t>5.2.2 消息删除返回示例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8306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 w:color="auto" w:fill="FCFCFC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FCFCF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Style w:val="8"/>
              <w:keepNext w:val="0"/>
              <w:keepLines w:val="0"/>
              <w:widowControl/>
              <w:suppressLineNumbers w:val="0"/>
              <w:wordWrap w:val="0"/>
            </w:pPr>
            <w:r>
              <w:rPr>
                <w:rStyle w:val="13"/>
                <w:highlight w:val="white"/>
                <w:bdr w:val="none" w:color="auto" w:sz="0" w:space="0"/>
              </w:rPr>
              <w:t>{"rspCode":"0000","rspDesc":"操作成功","uuid":"663a4e68-0660-4f7a-9a26-04d425f31499","body":{"delSuccessNum":3}}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ind w:left="400"/>
      </w:pPr>
      <w:r>
        <w:t>6.返回编码</w:t>
      </w:r>
    </w:p>
    <w:tbl>
      <w:tblPr>
        <w:tblW w:w="5000" w:type="pct"/>
        <w:tblInd w:w="40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4153"/>
        <w:gridCol w:w="4153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respCode</w:t>
            </w:r>
          </w:p>
        </w:tc>
        <w:tc>
          <w:tcPr>
            <w:tcW w:w="0" w:type="auto"/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18"/>
                <w:szCs w:val="18"/>
                <w:bdr w:val="none" w:color="auto" w:sz="0" w:space="0"/>
              </w:rPr>
              <w:t>respDesc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0000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操作成功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P005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触点编码为空或触点格式不正确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P006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宽带消息获取超时,稍后重试。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X1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宽带消息获取失败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X2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消息删除错误！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X3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消息类型传值错误！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none" w:color="auto" w:sz="0" w:space="0"/>
            <w:insideV w:val="none" w:color="auto" w:sz="0" w:space="0"/>
          </w:tblBorders>
          <w:shd w:val="clear"/>
        </w:tblPrEx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X4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  <w:bdr w:val="none" w:color="auto" w:sz="0" w:space="0"/>
              </w:rPr>
              <w:t>消息删除失败！</w:t>
            </w:r>
          </w:p>
        </w:tc>
      </w:tr>
    </w:tbl>
    <w:p>
      <w:pPr>
        <w:rPr>
          <w:sz w:val="24"/>
          <w:szCs w:val="24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7E5552"/>
    <w:multiLevelType w:val="multilevel"/>
    <w:tmpl w:val="9B7E5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BCFEACAA"/>
    <w:multiLevelType w:val="multilevel"/>
    <w:tmpl w:val="BCFEAC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2">
    <w:nsid w:val="BEEB1091"/>
    <w:multiLevelType w:val="multilevel"/>
    <w:tmpl w:val="BEEB10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3">
    <w:nsid w:val="BFFE573A"/>
    <w:multiLevelType w:val="multilevel"/>
    <w:tmpl w:val="BFFE57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4">
    <w:nsid w:val="FACA6856"/>
    <w:multiLevelType w:val="multilevel"/>
    <w:tmpl w:val="FACA68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5">
    <w:nsid w:val="FBDE4925"/>
    <w:multiLevelType w:val="multilevel"/>
    <w:tmpl w:val="FBDE4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6">
    <w:nsid w:val="3ABDBE82"/>
    <w:multiLevelType w:val="multilevel"/>
    <w:tmpl w:val="3ABDBE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7">
    <w:nsid w:val="3D296595"/>
    <w:multiLevelType w:val="multilevel"/>
    <w:tmpl w:val="3D2965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8">
    <w:nsid w:val="7B8FBDC6"/>
    <w:multiLevelType w:val="multilevel"/>
    <w:tmpl w:val="7B8FBD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9">
    <w:nsid w:val="7CEA928A"/>
    <w:multiLevelType w:val="multilevel"/>
    <w:tmpl w:val="7CEA92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8"/>
  </w:num>
  <w:num w:numId="10">
    <w:abstractNumId w:val="2"/>
  </w:num>
  <w:num w:numId="11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7F9D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paragraph" w:customStyle="1" w:styleId="14">
    <w:name w:val="codestyle"/>
    <w:basedOn w:val="1"/>
    <w:uiPriority w:val="0"/>
    <w:pPr>
      <w:pBdr>
        <w:top w:val="single" w:color="E1E1E8" w:sz="8" w:space="0"/>
        <w:left w:val="single" w:color="E1E1E8" w:sz="8" w:space="5"/>
        <w:bottom w:val="single" w:color="E1E1E8" w:sz="8" w:space="0"/>
        <w:right w:val="single" w:color="E1E1E8" w:sz="8" w:space="0"/>
      </w:pBdr>
      <w:shd w:val="clear" w:fill="FCFCFC"/>
      <w:wordWrap w:val="0"/>
      <w:jc w:val="left"/>
    </w:pPr>
    <w:rPr>
      <w:kern w:val="0"/>
      <w:highlight w:val="white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2024-04-11T18:24:22Z</dcterms:created>
  <dc:creator>Data</dc:creator>
  <cp:lastModifiedBy>晨曦</cp:lastModifiedBy>
  <dcterms:modified xsi:type="dcterms:W3CDTF">2024-04-11T18:24:52Z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04157F3350656B0E74BA1766C9BDC6A9_42</vt:lpwstr>
  </property>
</Properties>
</file>