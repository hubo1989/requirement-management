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 Bold" w:hAnsi="Times New Roman Bold" w:cs="Times New Roman Bold"/>
          <w:b/>
          <w:bCs/>
          <w:sz w:val="28"/>
          <w:szCs w:val="44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44"/>
          <w:lang w:val="en-US" w:eastAsia="zh-Hans"/>
        </w:rPr>
        <w:t>展业版</w:t>
      </w:r>
      <w:r>
        <w:rPr>
          <w:rFonts w:hint="eastAsia" w:ascii="Times New Roman Bold" w:hAnsi="Times New Roman Bold" w:cs="Times New Roman Bold"/>
          <w:b/>
          <w:bCs/>
          <w:sz w:val="28"/>
          <w:szCs w:val="44"/>
          <w:lang w:val="en-US" w:eastAsia="zh-Hans"/>
        </w:rPr>
        <w:t>虚拟一代</w:t>
      </w:r>
      <w:r>
        <w:rPr>
          <w:rFonts w:hint="default" w:ascii="Times New Roman Bold" w:hAnsi="Times New Roman Bold" w:cs="Times New Roman Bold"/>
          <w:b/>
          <w:bCs/>
          <w:sz w:val="28"/>
          <w:szCs w:val="44"/>
          <w:lang w:val="en-US" w:eastAsia="zh-Hans"/>
        </w:rPr>
        <w:t>月度激励奖励发放需求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一、业务背景：</w:t>
      </w:r>
    </w:p>
    <w:p>
      <w:pPr>
        <w:numPr>
          <w:ilvl w:val="0"/>
          <w:numId w:val="0"/>
        </w:numPr>
        <w:ind w:firstLine="72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展业版渠道设置发放系数后，应对渠道产生差值的对应月度激励奖</w:t>
      </w:r>
      <w:ins w:id="0" w:author="风过之痕" w:date="2023-01-10T14:05:10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，</w:t>
        </w:r>
      </w:ins>
      <w:ins w:id="1" w:author="风过之痕" w:date="2023-01-10T14:05:11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之前</w:t>
        </w:r>
      </w:ins>
      <w:ins w:id="2" w:author="风过之痕" w:date="2023-01-10T14:05:12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的需求</w:t>
        </w:r>
      </w:ins>
      <w:ins w:id="3" w:author="风过之痕" w:date="2023-01-10T14:05:14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未</w:t>
        </w:r>
      </w:ins>
      <w:ins w:id="4" w:author="风过之痕" w:date="2023-01-10T14:05:18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对</w:t>
        </w:r>
      </w:ins>
      <w:ins w:id="5" w:author="风过之痕" w:date="2023-01-10T14:05:24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贷款</w:t>
        </w:r>
      </w:ins>
      <w:ins w:id="6" w:author="风过之痕" w:date="2023-01-10T14:05:25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产品的</w:t>
        </w:r>
      </w:ins>
      <w:ins w:id="7" w:author="风过之痕" w:date="2023-01-10T14:05:26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渠道</w:t>
        </w:r>
      </w:ins>
      <w:ins w:id="8" w:author="风过之痕" w:date="2023-01-10T14:05:27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直推奖励</w:t>
        </w:r>
      </w:ins>
      <w:ins w:id="9" w:author="风过之痕" w:date="2023-01-10T14:05:28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进行</w:t>
        </w:r>
      </w:ins>
      <w:ins w:id="10" w:author="风过之痕" w:date="2023-01-10T14:05:29Z">
        <w:r>
          <w:rPr>
            <w:rFonts w:hint="eastAsia" w:ascii="宋体" w:hAnsi="宋体" w:eastAsia="宋体" w:cs="宋体"/>
            <w:b w:val="0"/>
            <w:bCs/>
            <w:sz w:val="21"/>
            <w:szCs w:val="21"/>
            <w:lang w:val="en-US" w:eastAsia="zh-Hans"/>
          </w:rPr>
          <w:t>计算</w:t>
        </w:r>
      </w:ins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二、需求内容：</w:t>
      </w:r>
    </w:p>
    <w:p>
      <w:pPr>
        <w:numPr>
          <w:ilvl w:val="0"/>
          <w:numId w:val="0"/>
        </w:numPr>
        <w:ind w:left="720" w:leftChars="0"/>
        <w:rPr>
          <w:rFonts w:hint="eastAsia"/>
          <w:sz w:val="24"/>
          <w:szCs w:val="40"/>
          <w:lang w:val="en-US" w:eastAsia="zh-Hans"/>
        </w:rPr>
      </w:pPr>
      <w:r>
        <w:rPr>
          <w:rFonts w:hint="default"/>
          <w:sz w:val="24"/>
          <w:szCs w:val="40"/>
          <w:lang w:eastAsia="zh-Hans"/>
        </w:rPr>
        <w:t>1</w:t>
      </w:r>
      <w:r>
        <w:rPr>
          <w:rFonts w:hint="eastAsia"/>
          <w:sz w:val="24"/>
          <w:szCs w:val="40"/>
          <w:lang w:eastAsia="zh-Hans"/>
        </w:rPr>
        <w:t>、</w:t>
      </w:r>
      <w:r>
        <w:rPr>
          <w:rFonts w:hint="eastAsia"/>
          <w:sz w:val="24"/>
          <w:szCs w:val="40"/>
          <w:lang w:val="en-US" w:eastAsia="zh-Hans"/>
        </w:rPr>
        <w:t>月度激励奖逻辑新增：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为</w:t>
      </w:r>
      <w:r>
        <w:rPr>
          <w:rFonts w:hint="eastAsia" w:ascii="Times New Roman Bold" w:hAnsi="Times New Roman Bold" w:cs="Times New Roman Bold"/>
          <w:b/>
          <w:bCs/>
          <w:sz w:val="21"/>
          <w:szCs w:val="32"/>
          <w:lang w:val="en-US" w:eastAsia="zh-Hans"/>
        </w:rPr>
        <w:t>开启开关的虚拟一代用户计算月度激励等级</w:t>
      </w: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ins w:id="11" w:author="风过之痕" w:date="2023-01-10T14:05:44Z"/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虚拟一代用户统计渠道直推奖励——使用银行（贷款产品）结算规则配置的金额</w:t>
      </w:r>
      <w:r>
        <w:rPr>
          <w:rFonts w:hint="default"/>
          <w:sz w:val="21"/>
          <w:szCs w:val="21"/>
          <w:lang w:eastAsia="zh-Hans"/>
        </w:rPr>
        <w:t>*</w:t>
      </w:r>
      <w:r>
        <w:rPr>
          <w:rFonts w:hint="eastAsia"/>
          <w:sz w:val="21"/>
          <w:szCs w:val="21"/>
          <w:lang w:val="en-US" w:eastAsia="zh-Hans"/>
        </w:rPr>
        <w:t>渠道发放系数产生的奖励金额记录在业务员结算表中，对虚拟一代统计总渠道直推奖励，根据总渠道直推奖励金额判断对应等级L（</w:t>
      </w:r>
      <w:r>
        <w:rPr>
          <w:rFonts w:hint="default"/>
          <w:sz w:val="21"/>
          <w:szCs w:val="21"/>
          <w:lang w:eastAsia="zh-Hans"/>
        </w:rPr>
        <w:t>1</w:t>
      </w:r>
      <w:r>
        <w:rPr>
          <w:rFonts w:hint="eastAsia"/>
          <w:sz w:val="21"/>
          <w:szCs w:val="21"/>
          <w:lang w:val="en-US" w:eastAsia="zh-Hans"/>
        </w:rPr>
        <w:t>），在活动期，根据渠道的实际总渠道直推奖励等级</w:t>
      </w:r>
      <w:r>
        <w:rPr>
          <w:rFonts w:hint="default"/>
          <w:sz w:val="21"/>
          <w:szCs w:val="21"/>
          <w:lang w:eastAsia="zh-Hans"/>
        </w:rPr>
        <w:t>+1</w:t>
      </w:r>
      <w:r>
        <w:rPr>
          <w:rFonts w:hint="eastAsia"/>
          <w:sz w:val="21"/>
          <w:szCs w:val="21"/>
          <w:lang w:val="en-US" w:eastAsia="zh-Hans"/>
        </w:rPr>
        <w:t>以及该渠道成员数取高者判定渠道用户的等级。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default"/>
          <w:sz w:val="21"/>
          <w:szCs w:val="21"/>
          <w:lang w:val="en-US" w:eastAsia="zh-Hans"/>
        </w:rPr>
      </w:pPr>
      <w:ins w:id="12" w:author="风过之痕" w:date="2023-01-10T14:05:48Z">
        <w:r>
          <w:rPr>
            <w:rFonts w:hint="eastAsia"/>
            <w:sz w:val="21"/>
            <w:szCs w:val="21"/>
            <w:lang w:val="en-US" w:eastAsia="zh-Hans"/>
          </w:rPr>
          <w:t>贷款产品为</w:t>
        </w:r>
      </w:ins>
      <w:ins w:id="13" w:author="风过之痕" w:date="2023-01-10T14:05:49Z">
        <w:r>
          <w:rPr>
            <w:rFonts w:hint="eastAsia"/>
            <w:sz w:val="21"/>
            <w:szCs w:val="21"/>
            <w:lang w:val="en-US" w:eastAsia="zh-Hans"/>
          </w:rPr>
          <w:t>：</w:t>
        </w:r>
      </w:ins>
      <w:ins w:id="14" w:author="风过之痕" w:date="2023-01-10T14:06:10Z">
        <w:r>
          <w:rPr>
            <w:rFonts w:hint="eastAsia"/>
            <w:sz w:val="21"/>
            <w:szCs w:val="21"/>
            <w:lang w:val="en-US" w:eastAsia="zh-Hans"/>
          </w:rPr>
          <w:t>放款金额*配置比例*渠道发放系数+配置金额*渠道发放系数（取整）</w:t>
        </w:r>
      </w:ins>
    </w:p>
    <w:p>
      <w:pPr>
        <w:numPr>
          <w:ilvl w:val="0"/>
          <w:numId w:val="0"/>
        </w:numPr>
        <w:spacing w:before="120" w:after="120"/>
        <w:ind w:left="720" w:firstLine="72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举例：控台某产品针对雅琪朵展业版的业务员是200*渠道系数0.7*业务员系数0.6=84元，那给渠道统计发放金额的时候要记录下来200*渠道系数0.7=140这个金额，给渠道统计直接用140来统计。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在直推奖励的结算单上，增加</w:t>
      </w:r>
      <w:ins w:id="15" w:author="风过之痕" w:date="2023-01-03T13:51:33Z">
        <w:r>
          <w:rPr>
            <w:rFonts w:hint="eastAsia"/>
            <w:sz w:val="21"/>
            <w:szCs w:val="21"/>
            <w:lang w:val="en-US" w:eastAsia="zh-Hans"/>
          </w:rPr>
          <w:t>奖励配置金额</w:t>
        </w:r>
      </w:ins>
      <w:ins w:id="16" w:author="风过之痕" w:date="2023-01-03T13:51:35Z">
        <w:r>
          <w:rPr>
            <w:rFonts w:hint="eastAsia"/>
            <w:sz w:val="21"/>
            <w:szCs w:val="21"/>
            <w:lang w:val="en-US" w:eastAsia="zh-Hans"/>
          </w:rPr>
          <w:t>，</w:t>
        </w:r>
      </w:ins>
      <w:r>
        <w:rPr>
          <w:rFonts w:hint="eastAsia"/>
          <w:sz w:val="21"/>
          <w:szCs w:val="21"/>
          <w:lang w:val="en-US" w:eastAsia="zh-Hans"/>
        </w:rPr>
        <w:t>渠道系数，渠道直推金额</w:t>
      </w:r>
      <w:r>
        <w:rPr>
          <w:rFonts w:hint="default"/>
          <w:sz w:val="21"/>
          <w:szCs w:val="21"/>
          <w:lang w:eastAsia="zh-Hans"/>
        </w:rPr>
        <w:t>=</w:t>
      </w:r>
      <w:r>
        <w:rPr>
          <w:rFonts w:hint="eastAsia"/>
          <w:sz w:val="21"/>
          <w:szCs w:val="21"/>
          <w:lang w:val="en-US" w:eastAsia="zh-Hans"/>
        </w:rPr>
        <w:t>奖励金额</w:t>
      </w:r>
      <w:r>
        <w:rPr>
          <w:rFonts w:hint="default"/>
          <w:sz w:val="21"/>
          <w:szCs w:val="21"/>
          <w:lang w:eastAsia="zh-Hans"/>
        </w:rPr>
        <w:t>*</w:t>
      </w:r>
      <w:r>
        <w:rPr>
          <w:rFonts w:hint="eastAsia"/>
          <w:sz w:val="21"/>
          <w:szCs w:val="21"/>
          <w:lang w:val="en-US" w:eastAsia="zh-Hans"/>
        </w:rPr>
        <w:t>渠道系数三个字段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上线后，对</w:t>
      </w:r>
      <w:del w:id="17" w:author="风过之痕" w:date="2023-01-10T14:06:22Z">
        <w:r>
          <w:rPr>
            <w:rFonts w:hint="default"/>
            <w:sz w:val="21"/>
            <w:szCs w:val="21"/>
            <w:lang w:val="en-US" w:eastAsia="zh-Hans"/>
          </w:rPr>
          <w:delText>YQD</w:delText>
        </w:r>
      </w:del>
      <w:ins w:id="18" w:author="风过之痕" w:date="2023-01-10T14:06:22Z">
        <w:r>
          <w:rPr>
            <w:rFonts w:hint="default"/>
            <w:sz w:val="21"/>
            <w:szCs w:val="21"/>
            <w:lang w:eastAsia="zh-Hans"/>
          </w:rPr>
          <w:t>BK</w:t>
        </w:r>
      </w:ins>
      <w:ins w:id="19" w:author="风过之痕" w:date="2023-01-10T14:06:23Z">
        <w:r>
          <w:rPr>
            <w:rFonts w:hint="default"/>
            <w:sz w:val="21"/>
            <w:szCs w:val="21"/>
            <w:lang w:eastAsia="zh-Hans"/>
          </w:rPr>
          <w:t>T</w:t>
        </w:r>
      </w:ins>
      <w:r>
        <w:rPr>
          <w:rFonts w:hint="default"/>
          <w:sz w:val="21"/>
          <w:szCs w:val="21"/>
          <w:lang w:eastAsia="zh-Hans"/>
        </w:rPr>
        <w:t>ZYB</w:t>
      </w:r>
      <w:r>
        <w:rPr>
          <w:rFonts w:hint="eastAsia"/>
          <w:sz w:val="21"/>
          <w:szCs w:val="21"/>
          <w:lang w:val="en-US" w:eastAsia="zh-Hans"/>
        </w:rPr>
        <w:t>渠道历史已有数据，不做维护。将历史全部数据手工计算要发放的金额，导入活动奖励结算进行发放。对</w:t>
      </w:r>
      <w:r>
        <w:rPr>
          <w:rFonts w:hint="default"/>
          <w:sz w:val="21"/>
          <w:szCs w:val="21"/>
          <w:lang w:eastAsia="zh-Hans"/>
        </w:rPr>
        <w:t>1</w:t>
      </w:r>
      <w:r>
        <w:rPr>
          <w:rFonts w:hint="eastAsia"/>
          <w:sz w:val="21"/>
          <w:szCs w:val="21"/>
          <w:lang w:val="en-US" w:eastAsia="zh-Hans"/>
        </w:rPr>
        <w:t>月的数据做数据维护，并于</w:t>
      </w:r>
      <w:r>
        <w:rPr>
          <w:rFonts w:hint="default"/>
          <w:sz w:val="21"/>
          <w:szCs w:val="21"/>
          <w:lang w:eastAsia="zh-Hans"/>
        </w:rPr>
        <w:t>2</w:t>
      </w:r>
      <w:r>
        <w:rPr>
          <w:rFonts w:hint="eastAsia"/>
          <w:sz w:val="21"/>
          <w:szCs w:val="21"/>
          <w:lang w:val="en-US" w:eastAsia="zh-Hans"/>
        </w:rPr>
        <w:t>月初进行发放。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sz w:val="21"/>
          <w:szCs w:val="32"/>
          <w:lang w:val="en-US" w:eastAsia="zh-Hans"/>
        </w:rPr>
        <w:t>与控台设置的保护期等级对比</w:t>
      </w: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L（保）与L（</w:t>
      </w:r>
      <w:r>
        <w:rPr>
          <w:rFonts w:hint="default"/>
          <w:sz w:val="21"/>
          <w:szCs w:val="21"/>
          <w:lang w:eastAsia="zh-Hans"/>
        </w:rPr>
        <w:t>1</w:t>
      </w:r>
      <w:r>
        <w:rPr>
          <w:rFonts w:hint="eastAsia"/>
          <w:sz w:val="21"/>
          <w:szCs w:val="21"/>
          <w:lang w:val="en-US" w:eastAsia="zh-Hans"/>
        </w:rPr>
        <w:t>）对比，取较高的等级为当月渠道的月度激励等级L（渠道）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sz w:val="21"/>
          <w:szCs w:val="32"/>
          <w:lang w:val="en-US" w:eastAsia="zh-Hans"/>
        </w:rPr>
        <w:t>获取月度激励奖励比例</w:t>
      </w: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根据L（渠道）得到奖励比例如：</w:t>
      </w:r>
      <w:r>
        <w:rPr>
          <w:rFonts w:hint="default"/>
          <w:sz w:val="21"/>
          <w:szCs w:val="21"/>
          <w:lang w:eastAsia="zh-Hans"/>
        </w:rPr>
        <w:t>6%</w:t>
      </w:r>
      <w:r>
        <w:rPr>
          <w:rFonts w:hint="eastAsia"/>
          <w:sz w:val="21"/>
          <w:szCs w:val="21"/>
          <w:lang w:eastAsia="zh-Hans"/>
        </w:rPr>
        <w:t>。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sz w:val="21"/>
          <w:szCs w:val="32"/>
          <w:lang w:val="en-US" w:eastAsia="zh-Hans"/>
        </w:rPr>
        <w:t>计算渠道应得月度激励奖</w:t>
      </w: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color w:val="FF0000"/>
          <w:sz w:val="21"/>
          <w:szCs w:val="21"/>
          <w:lang w:val="en-US" w:eastAsia="zh-Hans"/>
        </w:rPr>
        <w:t>应得</w:t>
      </w:r>
      <w:r>
        <w:rPr>
          <w:rFonts w:hint="default"/>
          <w:sz w:val="21"/>
          <w:szCs w:val="21"/>
          <w:lang w:eastAsia="zh-Hans"/>
        </w:rPr>
        <w:t>=</w:t>
      </w:r>
      <w:r>
        <w:rPr>
          <w:rFonts w:hint="eastAsia"/>
          <w:sz w:val="21"/>
          <w:szCs w:val="21"/>
          <w:lang w:val="en-US" w:eastAsia="zh-Hans"/>
        </w:rPr>
        <w:t>渠道总直推奖励</w:t>
      </w:r>
      <w:r>
        <w:rPr>
          <w:rFonts w:hint="default"/>
          <w:sz w:val="21"/>
          <w:szCs w:val="21"/>
          <w:lang w:eastAsia="zh-Hans"/>
        </w:rPr>
        <w:t>*6%</w:t>
      </w:r>
      <w:r>
        <w:rPr>
          <w:rFonts w:hint="eastAsia"/>
          <w:sz w:val="21"/>
          <w:szCs w:val="21"/>
          <w:lang w:val="en-US" w:eastAsia="zh-Hans"/>
        </w:rPr>
        <w:t>可得应得奖励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sz w:val="21"/>
          <w:szCs w:val="32"/>
          <w:lang w:val="en-US" w:eastAsia="zh-Hans"/>
        </w:rPr>
        <w:t>计算渠道实得月度激励奖</w:t>
      </w: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实得</w:t>
      </w:r>
      <w:r>
        <w:rPr>
          <w:rFonts w:hint="default"/>
          <w:sz w:val="21"/>
          <w:szCs w:val="21"/>
          <w:lang w:eastAsia="zh-Hans"/>
        </w:rPr>
        <w:t>=</w:t>
      </w:r>
      <w:r>
        <w:rPr>
          <w:rFonts w:hint="eastAsia"/>
          <w:color w:val="FF0000"/>
          <w:sz w:val="21"/>
          <w:szCs w:val="21"/>
          <w:lang w:val="en-US" w:eastAsia="zh-Hans"/>
        </w:rPr>
        <w:t>应得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渠道下各一代应得月度激励奖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sz w:val="21"/>
          <w:szCs w:val="32"/>
          <w:lang w:val="en-US" w:eastAsia="zh-Hans"/>
        </w:rPr>
        <w:t>生成月度激励奖</w:t>
      </w:r>
      <w:r>
        <w:rPr>
          <w:rFonts w:hint="default" w:ascii="Times New Roman Bold" w:hAnsi="Times New Roman Bold" w:cs="Times New Roman Bold"/>
          <w:b/>
          <w:bCs/>
          <w:sz w:val="21"/>
          <w:szCs w:val="32"/>
          <w:lang w:val="en-US" w:eastAsia="zh-Hans"/>
        </w:rPr>
        <w:t>：</w:t>
      </w:r>
    </w:p>
    <w:p>
      <w:pPr>
        <w:numPr>
          <w:ilvl w:val="0"/>
          <w:numId w:val="0"/>
        </w:numPr>
        <w:spacing w:before="120" w:after="120"/>
        <w:ind w:left="720" w:firstLine="72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将实得月度激励奖每月</w:t>
      </w:r>
      <w:r>
        <w:rPr>
          <w:rFonts w:hint="default"/>
          <w:sz w:val="21"/>
          <w:szCs w:val="21"/>
          <w:lang w:eastAsia="zh-Hans"/>
        </w:rPr>
        <w:t>1</w:t>
      </w:r>
      <w:r>
        <w:rPr>
          <w:rFonts w:hint="eastAsia"/>
          <w:sz w:val="21"/>
          <w:szCs w:val="21"/>
          <w:lang w:val="en-US" w:eastAsia="zh-Hans"/>
        </w:rPr>
        <w:t>日以活动奖励形式发放给渠道业务员用户。</w:t>
      </w:r>
    </w:p>
    <w:p>
      <w:pPr>
        <w:bidi w:val="0"/>
        <w:rPr>
          <w:rFonts w:hint="default" w:ascii="Arial" w:hAnsi="Arial" w:eastAsia="Times New Roman" w:cs="Arial"/>
          <w:sz w:val="18"/>
          <w:szCs w:val="24"/>
          <w:lang w:val="en-US" w:eastAsia="zh-Hans" w:bidi="ar-SA"/>
        </w:rPr>
      </w:pPr>
    </w:p>
    <w:p>
      <w:pPr>
        <w:numPr>
          <w:ilvl w:val="0"/>
          <w:numId w:val="0"/>
        </w:numPr>
        <w:ind w:left="720" w:leftChars="0"/>
        <w:rPr>
          <w:del w:id="20" w:author="风过之痕" w:date="2023-01-10T14:06:36Z"/>
          <w:rFonts w:hint="eastAsia"/>
          <w:sz w:val="24"/>
          <w:szCs w:val="40"/>
          <w:lang w:val="en-US" w:eastAsia="zh-Hans"/>
        </w:rPr>
      </w:pPr>
      <w:del w:id="21" w:author="风过之痕" w:date="2023-01-10T14:06:36Z">
        <w:bookmarkStart w:id="0" w:name="_GoBack"/>
        <w:bookmarkEnd w:id="0"/>
        <w:r>
          <w:rPr>
            <w:rFonts w:hint="default"/>
            <w:sz w:val="24"/>
            <w:szCs w:val="40"/>
            <w:lang w:eastAsia="zh-Hans"/>
          </w:rPr>
          <w:delText>2</w:delText>
        </w:r>
      </w:del>
      <w:del w:id="22" w:author="风过之痕" w:date="2023-01-10T14:06:36Z">
        <w:r>
          <w:rPr>
            <w:rFonts w:hint="eastAsia"/>
            <w:sz w:val="24"/>
            <w:szCs w:val="40"/>
            <w:lang w:eastAsia="zh-Hans"/>
          </w:rPr>
          <w:delText>、</w:delText>
        </w:r>
      </w:del>
      <w:del w:id="23" w:author="风过之痕" w:date="2023-01-10T14:06:36Z">
        <w:r>
          <w:rPr>
            <w:rFonts w:hint="eastAsia"/>
            <w:sz w:val="24"/>
            <w:szCs w:val="40"/>
            <w:lang w:val="en-US" w:eastAsia="zh-Hans"/>
          </w:rPr>
          <w:delText>控台渠道信息管理增加展业版配置：</w:delText>
        </w:r>
      </w:del>
    </w:p>
    <w:p>
      <w:pPr>
        <w:numPr>
          <w:ilvl w:val="0"/>
          <w:numId w:val="0"/>
        </w:numPr>
        <w:ind w:left="720" w:leftChars="0"/>
        <w:rPr>
          <w:del w:id="24" w:author="风过之痕" w:date="2023-01-10T14:06:36Z"/>
          <w:rFonts w:hint="eastAsia"/>
          <w:lang w:val="en-US" w:eastAsia="zh-Hans"/>
        </w:rPr>
      </w:pPr>
      <w:del w:id="25" w:author="风过之痕" w:date="2023-01-10T14:06:36Z">
        <w:r>
          <w:rPr/>
          <w:drawing>
            <wp:inline distT="0" distB="0" distL="114300" distR="114300">
              <wp:extent cx="2886075" cy="1757680"/>
              <wp:effectExtent l="0" t="0" r="9525" b="2032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6075" cy="175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27" w:author="风过之痕" w:date="2023-01-10T14:06:36Z">
        <w:r>
          <w:rPr>
            <w:rFonts w:hint="eastAsia"/>
            <w:lang w:val="en-US" w:eastAsia="zh-Hans"/>
          </w:rPr>
          <w:delText>在操作栏增加按钮，点击打开弹窗</w:delText>
        </w:r>
      </w:del>
    </w:p>
    <w:p>
      <w:pPr>
        <w:tabs>
          <w:tab w:val="left" w:pos="9250"/>
        </w:tabs>
        <w:bidi w:val="0"/>
        <w:jc w:val="left"/>
        <w:rPr>
          <w:del w:id="28" w:author="风过之痕" w:date="2023-01-10T14:06:36Z"/>
          <w:rFonts w:hint="default" w:cs="Arial"/>
          <w:sz w:val="18"/>
          <w:szCs w:val="24"/>
          <w:lang w:eastAsia="zh-Hans" w:bidi="ar-SA"/>
        </w:rPr>
      </w:pPr>
      <w:del w:id="29" w:author="风过之痕" w:date="2023-01-10T14:06:36Z">
        <w:r>
          <w:rPr>
            <w:rFonts w:hint="default" w:cs="Arial"/>
            <w:sz w:val="18"/>
            <w:szCs w:val="24"/>
            <w:lang w:eastAsia="zh-Hans" w:bidi="ar-SA"/>
          </w:rPr>
          <w:tab/>
        </w:r>
      </w:del>
    </w:p>
    <w:p>
      <w:pPr>
        <w:tabs>
          <w:tab w:val="left" w:pos="9250"/>
        </w:tabs>
        <w:bidi w:val="0"/>
        <w:jc w:val="left"/>
        <w:rPr>
          <w:del w:id="30" w:author="风过之痕" w:date="2023-01-10T14:06:36Z"/>
        </w:rPr>
      </w:pPr>
      <w:del w:id="31" w:author="风过之痕" w:date="2023-01-10T14:06:36Z">
        <w:r>
          <w:rPr/>
          <w:drawing>
            <wp:inline distT="0" distB="0" distL="114300" distR="114300">
              <wp:extent cx="6856095" cy="3155950"/>
              <wp:effectExtent l="0" t="0" r="1905" b="19050"/>
              <wp:docPr id="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2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6095" cy="3155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tabs>
          <w:tab w:val="left" w:pos="9250"/>
        </w:tabs>
        <w:bidi w:val="0"/>
        <w:jc w:val="left"/>
        <w:rPr>
          <w:del w:id="33" w:author="风过之痕" w:date="2023-01-10T14:06:36Z"/>
          <w:rFonts w:hint="default"/>
          <w:lang w:val="en-US" w:eastAsia="zh-Hans"/>
        </w:rPr>
      </w:pPr>
      <w:del w:id="34" w:author="风过之痕" w:date="2023-01-10T14:06:36Z">
        <w:r>
          <w:rPr>
            <w:rFonts w:hint="eastAsia"/>
            <w:lang w:val="en-US" w:eastAsia="zh-Hans"/>
          </w:rPr>
          <w:delText>可为渠道配置虚拟一代的业务员编号</w:delText>
        </w:r>
      </w:del>
    </w:p>
    <w:p>
      <w:pPr>
        <w:tabs>
          <w:tab w:val="left" w:pos="9250"/>
        </w:tabs>
        <w:bidi w:val="0"/>
        <w:jc w:val="left"/>
        <w:rPr>
          <w:del w:id="35" w:author="风过之痕" w:date="2023-01-10T14:06:36Z"/>
          <w:rFonts w:hint="default"/>
          <w:lang w:val="en-US" w:eastAsia="zh-Hans"/>
        </w:rPr>
      </w:pPr>
      <w:del w:id="36" w:author="风过之痕" w:date="2023-01-10T14:06:36Z">
        <w:r>
          <w:rPr>
            <w:rFonts w:hint="eastAsia"/>
            <w:lang w:val="en-US" w:eastAsia="zh-Hans"/>
          </w:rPr>
          <w:delText>可为渠道配置是否开</w:delText>
        </w:r>
      </w:del>
      <w:del w:id="37" w:author="风过之痕" w:date="2023-01-10T14:06:36Z">
        <w:r>
          <w:rPr>
            <w:rFonts w:hint="default"/>
            <w:lang w:val="en-US" w:eastAsia="zh-Hans"/>
          </w:rPr>
          <w:delText>渠道</w:delText>
        </w:r>
      </w:del>
      <w:del w:id="38" w:author="风过之痕" w:date="2023-01-10T14:06:36Z">
        <w:r>
          <w:rPr>
            <w:rFonts w:hint="eastAsia"/>
            <w:lang w:val="en-US" w:eastAsia="zh-Hans"/>
          </w:rPr>
          <w:delText>月度奖励，不开启的，不计算该渠道月度激励奖</w:delText>
        </w:r>
      </w:del>
    </w:p>
    <w:p>
      <w:pPr>
        <w:tabs>
          <w:tab w:val="left" w:pos="9250"/>
        </w:tabs>
        <w:bidi w:val="0"/>
        <w:jc w:val="left"/>
        <w:rPr>
          <w:rFonts w:hint="default"/>
          <w:lang w:eastAsia="zh-Hans"/>
        </w:rPr>
      </w:pPr>
      <w:del w:id="39" w:author="风过之痕" w:date="2023-01-10T14:06:36Z">
        <w:r>
          <w:rPr>
            <w:rFonts w:hint="eastAsia"/>
            <w:lang w:val="en-US" w:eastAsia="zh-Hans"/>
          </w:rPr>
          <w:delText>可配置出师奖比例，越级奖比例，直接配置数值，如</w:delText>
        </w:r>
      </w:del>
      <w:del w:id="40" w:author="风过之痕" w:date="2023-01-10T14:06:36Z">
        <w:r>
          <w:rPr>
            <w:rFonts w:hint="default"/>
            <w:lang w:eastAsia="zh-Hans"/>
          </w:rPr>
          <w:delText>0.02</w:delText>
        </w:r>
      </w:del>
      <w:del w:id="41" w:author="风过之痕" w:date="2023-01-10T14:06:36Z">
        <w:r>
          <w:rPr>
            <w:rFonts w:hint="eastAsia"/>
            <w:lang w:eastAsia="zh-Hans"/>
          </w:rPr>
          <w:delText>，</w:delText>
        </w:r>
      </w:del>
      <w:del w:id="42" w:author="风过之痕" w:date="2023-01-10T14:06:36Z">
        <w:r>
          <w:rPr>
            <w:rFonts w:hint="default"/>
            <w:lang w:eastAsia="zh-Hans"/>
          </w:rPr>
          <w:delText>0.03</w:delText>
        </w:r>
      </w:del>
      <w:del w:id="43" w:author="风过之痕" w:date="2023-01-10T14:06:36Z">
        <w:r>
          <w:rPr>
            <w:rFonts w:hint="eastAsia"/>
            <w:lang w:val="en-US" w:eastAsia="zh-Hans"/>
          </w:rPr>
          <w:delText>等，表示</w:delText>
        </w:r>
      </w:del>
      <w:del w:id="44" w:author="风过之痕" w:date="2023-01-10T14:06:36Z">
        <w:r>
          <w:rPr>
            <w:rFonts w:hint="default"/>
            <w:lang w:eastAsia="zh-Hans"/>
          </w:rPr>
          <w:delText>2%</w:delText>
        </w:r>
      </w:del>
      <w:del w:id="45" w:author="风过之痕" w:date="2023-01-10T14:06:36Z">
        <w:r>
          <w:rPr>
            <w:rFonts w:hint="eastAsia"/>
            <w:lang w:eastAsia="zh-Hans"/>
          </w:rPr>
          <w:delText>，</w:delText>
        </w:r>
      </w:del>
      <w:del w:id="46" w:author="风过之痕" w:date="2023-01-10T14:06:36Z">
        <w:r>
          <w:rPr>
            <w:rFonts w:hint="default"/>
            <w:lang w:eastAsia="zh-Hans"/>
          </w:rPr>
          <w:delText>3%</w:delText>
        </w:r>
      </w:del>
      <w:del w:id="47" w:author="风过之痕" w:date="2023-01-10T14:06:36Z">
        <w:r>
          <w:rPr>
            <w:rFonts w:hint="eastAsia"/>
            <w:lang w:eastAsia="zh-Hans"/>
          </w:rPr>
          <w:delText>。</w:delText>
        </w:r>
      </w:del>
    </w:p>
    <w:p>
      <w:pPr>
        <w:tabs>
          <w:tab w:val="left" w:pos="9250"/>
        </w:tabs>
        <w:bidi w:val="0"/>
        <w:jc w:val="left"/>
        <w:rPr>
          <w:rFonts w:hint="default"/>
          <w:lang w:val="en-US"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57CAE"/>
    <w:multiLevelType w:val="singleLevel"/>
    <w:tmpl w:val="ABF57CA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风过之痕">
    <w15:presenceInfo w15:providerId="WPS Office" w15:userId="42361517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1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trackRevisions w:val="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227B3DFE"/>
    <w:rsid w:val="2FF7145A"/>
    <w:rsid w:val="35563374"/>
    <w:rsid w:val="36DA1DB0"/>
    <w:rsid w:val="3D3FE157"/>
    <w:rsid w:val="3EBE39D2"/>
    <w:rsid w:val="3EDF1828"/>
    <w:rsid w:val="3FB77B42"/>
    <w:rsid w:val="3FFCE366"/>
    <w:rsid w:val="4FEE897C"/>
    <w:rsid w:val="56DE9DE9"/>
    <w:rsid w:val="56FFC7FA"/>
    <w:rsid w:val="577FFFA6"/>
    <w:rsid w:val="5BE733F0"/>
    <w:rsid w:val="5DBB8C98"/>
    <w:rsid w:val="5F3DF08E"/>
    <w:rsid w:val="64040FFF"/>
    <w:rsid w:val="673F496E"/>
    <w:rsid w:val="687C2315"/>
    <w:rsid w:val="68B7F5B1"/>
    <w:rsid w:val="6DE8ECF5"/>
    <w:rsid w:val="6E61A2CC"/>
    <w:rsid w:val="6FDDC177"/>
    <w:rsid w:val="6FEA09A4"/>
    <w:rsid w:val="6FFEACBF"/>
    <w:rsid w:val="77DF8907"/>
    <w:rsid w:val="797FDA64"/>
    <w:rsid w:val="7BFF9F92"/>
    <w:rsid w:val="7CF740B5"/>
    <w:rsid w:val="7D54AC7F"/>
    <w:rsid w:val="7DF5DB6F"/>
    <w:rsid w:val="7EA76626"/>
    <w:rsid w:val="7F6EAB4C"/>
    <w:rsid w:val="7FA0939E"/>
    <w:rsid w:val="7FBFD5D0"/>
    <w:rsid w:val="86F7B8E4"/>
    <w:rsid w:val="8EEA9FED"/>
    <w:rsid w:val="8FFABDB8"/>
    <w:rsid w:val="97FB2544"/>
    <w:rsid w:val="999F29E9"/>
    <w:rsid w:val="9F9F4049"/>
    <w:rsid w:val="9FDE7AE6"/>
    <w:rsid w:val="9FFF0798"/>
    <w:rsid w:val="AFCF22B5"/>
    <w:rsid w:val="BADA9BE8"/>
    <w:rsid w:val="BBBE000A"/>
    <w:rsid w:val="BDF0537F"/>
    <w:rsid w:val="BDFD510E"/>
    <w:rsid w:val="BEFF9BC9"/>
    <w:rsid w:val="BFAD6E4A"/>
    <w:rsid w:val="BFF2884A"/>
    <w:rsid w:val="C7EBF043"/>
    <w:rsid w:val="CBCD8CCC"/>
    <w:rsid w:val="CEEEB420"/>
    <w:rsid w:val="DBBF6681"/>
    <w:rsid w:val="DBBFC11A"/>
    <w:rsid w:val="DBFF08C1"/>
    <w:rsid w:val="DCEFF83E"/>
    <w:rsid w:val="DEC724C0"/>
    <w:rsid w:val="DF5BA3D8"/>
    <w:rsid w:val="DFBF532D"/>
    <w:rsid w:val="E49A7684"/>
    <w:rsid w:val="E6573DB3"/>
    <w:rsid w:val="E7FF68E5"/>
    <w:rsid w:val="ECFE8202"/>
    <w:rsid w:val="EDFB7ABC"/>
    <w:rsid w:val="EFDA785B"/>
    <w:rsid w:val="F3FE990A"/>
    <w:rsid w:val="F7DFFABA"/>
    <w:rsid w:val="F7E9BF5F"/>
    <w:rsid w:val="F9AEB2B2"/>
    <w:rsid w:val="FB77CD13"/>
    <w:rsid w:val="FB9C9EE1"/>
    <w:rsid w:val="FCDBC4E1"/>
    <w:rsid w:val="FDDECA35"/>
    <w:rsid w:val="FDFFE825"/>
    <w:rsid w:val="FE76663B"/>
    <w:rsid w:val="FF9E0FAE"/>
    <w:rsid w:val="FFAE0C27"/>
    <w:rsid w:val="FFFFD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9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9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9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9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9"/>
    <w:link w:val="11"/>
    <w:qFormat/>
    <w:uiPriority w:val="99"/>
    <w:rPr>
      <w:rFonts w:ascii="Arial" w:hAnsi="Arial" w:cs="Arial"/>
      <w:sz w:val="18"/>
      <w:szCs w:val="24"/>
    </w:rPr>
  </w:style>
  <w:style w:type="character" w:styleId="38">
    <w:name w:val="Placeholder Text"/>
    <w:basedOn w:val="19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34</Pages>
  <Words>4381</Words>
  <Characters>4598</Characters>
  <Lines>4</Lines>
  <Paragraphs>1</Paragraphs>
  <TotalTime>12</TotalTime>
  <ScaleCrop>false</ScaleCrop>
  <LinksUpToDate>false</LinksUpToDate>
  <CharactersWithSpaces>5168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2010-09-22T05:47:00Z</dcterms:created>
  <dc:creator>[Your Name]</dc:creator>
  <cp:lastModifiedBy>风过之痕</cp:lastModifiedBy>
  <cp:lastPrinted>2010-09-21T08:33:00Z</cp:lastPrinted>
  <dcterms:modified xsi:type="dcterms:W3CDTF">2023-01-10T14:06:42Z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EB69C1C3286EFCCE71AB5863A58D937A</vt:lpwstr>
  </property>
</Properties>
</file>