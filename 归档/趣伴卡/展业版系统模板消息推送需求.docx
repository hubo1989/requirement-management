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outlineLvl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展业版模板消息发送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发送范围：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全体状态正常（非冻结、注销）的各公众号的业务员用户（手机号）的所有openid对应用户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控台需求内容：</w:t>
      </w:r>
    </w:p>
    <w:p>
      <w:pPr>
        <w:numPr>
          <w:ilvl w:val="0"/>
          <w:numId w:val="0"/>
        </w:numPr>
        <w:ind w:firstLine="720" w:firstLineChars="0"/>
      </w:pPr>
      <w:r>
        <w:drawing>
          <wp:inline distT="0" distB="0" distL="114300" distR="114300">
            <wp:extent cx="6855460" cy="2765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）新增一级菜单：消息管理。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）移动模板消息配置管理、模板消息管理两个二级菜单至消息管理。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）新增展业版模板消息配置管理至消息管理。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）控台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消息管理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展业版模板消息配置管理页面中，查询条件为：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消息类型：枚举值：新直属成员通知，新订单通知，订单达标一级通知，订单达标二级通知，订单接近达标（新户核卡）通知，等级提升通知，等级初始化通知。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渠道名称：输入文字筛选单个渠道，下拉框仅展示自营展业版类型的渠道。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状态：枚举值：启用，禁用。</w:t>
      </w:r>
    </w:p>
    <w:p>
      <w:pPr>
        <w:numPr>
          <w:ilvl w:val="0"/>
          <w:numId w:val="3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操作按钮：新建、重置、查询</w:t>
      </w:r>
    </w:p>
    <w:p>
      <w:pPr>
        <w:numPr>
          <w:ilvl w:val="0"/>
          <w:numId w:val="3"/>
        </w:numPr>
        <w:ind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查询结果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配置编号：配置主键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消息类型：枚举值：新直属成员通知，新订单通知，订单达标一级通知，订单达标二级通知，订单接近达标（新户核卡）通知，等级提升通知，等级初始化通知。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渠道编码：配置对应的渠道的CHANELID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渠道名称：配置对应的渠道名称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模板名称：使用的公众号模板名称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状态：条目当前状态，枚举值：启用，禁用。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操作：启用的条目展示禁用、修改；禁用的条目展示启用、修改；新建条目默认禁用状态，一个渠道的一个消息类型只允许有一个启用的条目。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numPr>
          <w:ilvl w:val="0"/>
          <w:numId w:val="3"/>
        </w:numPr>
        <w:ind w:left="0" w:leftChars="0"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新建、修改</w:t>
      </w:r>
    </w:p>
    <w:p>
      <w:pPr>
        <w:numPr>
          <w:ilvl w:val="0"/>
          <w:numId w:val="0"/>
        </w:numPr>
        <w:ind w:left="7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禁用的才允许修改，启用中的点击修改时弹窗提示：仅可修改已禁用的配置，请先将该条目禁用。</w:t>
      </w:r>
    </w:p>
    <w:p>
      <w:pPr>
        <w:numPr>
          <w:ilvl w:val="0"/>
          <w:numId w:val="0"/>
        </w:numPr>
        <w:ind w:left="720" w:leftChars="0"/>
        <w:rPr>
          <w:rFonts w:hint="default"/>
          <w:lang w:eastAsia="zh-Hans"/>
        </w:rPr>
      </w:pPr>
      <w:r>
        <w:drawing>
          <wp:inline distT="0" distB="0" distL="114300" distR="114300">
            <wp:extent cx="2466975" cy="3619500"/>
            <wp:effectExtent l="0" t="0" r="2222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下拉框内容为必填，first</w:t>
      </w:r>
      <w:r>
        <w:rPr>
          <w:rFonts w:hint="default"/>
          <w:lang w:eastAsia="zh-Hans"/>
        </w:rPr>
        <w:t>.DATA</w:t>
      </w:r>
      <w:r>
        <w:rPr>
          <w:rFonts w:hint="eastAsia"/>
          <w:lang w:val="en-US" w:eastAsia="zh-Hans"/>
        </w:rPr>
        <w:t>内容为必填，其他为选填内容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3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发送逻辑：</w:t>
      </w:r>
    </w:p>
    <w:p>
      <w:pPr>
        <w:numPr>
          <w:ilvl w:val="0"/>
          <w:numId w:val="4"/>
        </w:numPr>
        <w:ind w:left="420" w:left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系统通知（新成员入住、新订单、新达标、接近达标等级提升通知）通过模板消息发送至用户对应公众号对话框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为展业版用户推送相关消息到用户对应渠道的展业公众号</w:t>
      </w:r>
    </w:p>
    <w:p>
      <w:pPr>
        <w:numPr>
          <w:ilvl w:val="0"/>
          <w:numId w:val="4"/>
        </w:numPr>
        <w:ind w:left="420" w:left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发送内容：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一、</w:t>
      </w:r>
      <w:r>
        <w:rPr>
          <w:rFonts w:hint="eastAsia"/>
          <w:lang w:val="en-US" w:eastAsia="zh-Hans"/>
        </w:rPr>
        <w:t>新直属成员通知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逻辑：有新用户通过当前用户邀请码（扫码）注册，创建用户成功时，发送模板消息至当前用户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二、</w:t>
      </w:r>
      <w:r>
        <w:rPr>
          <w:rFonts w:hint="eastAsia"/>
          <w:lang w:val="en-US" w:eastAsia="zh-Hans"/>
        </w:rPr>
        <w:t>新订单通知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逻辑：有拓卡方为当前用户的订单时，发送模板消息至当前用户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三、</w:t>
      </w:r>
      <w:r>
        <w:rPr>
          <w:rFonts w:hint="eastAsia"/>
          <w:lang w:val="en-US" w:eastAsia="zh-Hans"/>
        </w:rPr>
        <w:t>订单达标一级通知、订单达标二级通知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逻辑：归属当前业务员的订单达到结算标准（第一级、第二级）时，两个等级分别发送，不论信用卡、借记卡、贷款订单。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四、</w:t>
      </w:r>
      <w:r>
        <w:rPr>
          <w:rFonts w:hint="eastAsia"/>
          <w:lang w:val="en-US" w:eastAsia="zh-Hans"/>
        </w:rPr>
        <w:t>订单接近达标（新户核卡）通知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逻辑：对信用卡订单中，不含核卡达标，首刷或激活达标的订单，在订单核卡且为新户时，发送模板消息至归属业务员用户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2"/>
        <w:gridCol w:w="2626"/>
        <w:gridCol w:w="4718"/>
      </w:tblGrid>
      <w:tr>
        <w:tc>
          <w:tcPr>
            <w:tcW w:w="367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达标条件</w:t>
            </w:r>
          </w:p>
        </w:tc>
        <w:tc>
          <w:tcPr>
            <w:tcW w:w="26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订单状态</w:t>
            </w:r>
          </w:p>
        </w:tc>
        <w:tc>
          <w:tcPr>
            <w:tcW w:w="47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发送消息类型</w:t>
            </w:r>
          </w:p>
        </w:tc>
      </w:tr>
      <w:tr>
        <w:tc>
          <w:tcPr>
            <w:tcW w:w="367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核卡</w:t>
            </w:r>
          </w:p>
        </w:tc>
        <w:tc>
          <w:tcPr>
            <w:tcW w:w="26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核卡、激活、首刷</w:t>
            </w:r>
          </w:p>
        </w:tc>
        <w:tc>
          <w:tcPr>
            <w:tcW w:w="47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订单达标一级通知</w:t>
            </w:r>
          </w:p>
        </w:tc>
      </w:tr>
      <w:tr>
        <w:tc>
          <w:tcPr>
            <w:tcW w:w="367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激活</w:t>
            </w:r>
          </w:p>
        </w:tc>
        <w:tc>
          <w:tcPr>
            <w:tcW w:w="26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激活、首刷</w:t>
            </w:r>
          </w:p>
        </w:tc>
        <w:tc>
          <w:tcPr>
            <w:tcW w:w="47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订单达标一级通知</w:t>
            </w:r>
          </w:p>
        </w:tc>
      </w:tr>
      <w:tr>
        <w:tc>
          <w:tcPr>
            <w:tcW w:w="367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首刷</w:t>
            </w:r>
          </w:p>
        </w:tc>
        <w:tc>
          <w:tcPr>
            <w:tcW w:w="26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首刷</w:t>
            </w:r>
          </w:p>
        </w:tc>
        <w:tc>
          <w:tcPr>
            <w:tcW w:w="47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订单达标一级通知</w:t>
            </w:r>
          </w:p>
        </w:tc>
      </w:tr>
      <w:tr>
        <w:tc>
          <w:tcPr>
            <w:tcW w:w="367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核卡</w:t>
            </w:r>
            <w: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Hans"/>
              </w:rPr>
              <w:t>+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激活</w:t>
            </w:r>
          </w:p>
        </w:tc>
        <w:tc>
          <w:tcPr>
            <w:tcW w:w="26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核卡</w:t>
            </w:r>
          </w:p>
        </w:tc>
        <w:tc>
          <w:tcPr>
            <w:tcW w:w="47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订单达标一级通知，订单接近达标（新户核卡）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7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核卡</w:t>
            </w:r>
            <w: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Hans"/>
              </w:rPr>
              <w:t>+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首刷</w:t>
            </w:r>
          </w:p>
        </w:tc>
        <w:tc>
          <w:tcPr>
            <w:tcW w:w="26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核卡、激活</w:t>
            </w:r>
          </w:p>
        </w:tc>
        <w:tc>
          <w:tcPr>
            <w:tcW w:w="47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订单达标一级通知，订单接近达标（新户核卡）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7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激活</w:t>
            </w:r>
            <w: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Hans"/>
              </w:rPr>
              <w:t>+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首刷</w:t>
            </w:r>
          </w:p>
        </w:tc>
        <w:tc>
          <w:tcPr>
            <w:tcW w:w="26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核卡</w:t>
            </w:r>
          </w:p>
        </w:tc>
        <w:tc>
          <w:tcPr>
            <w:tcW w:w="47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订单接近达标（新户核卡）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7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核卡</w:t>
            </w:r>
            <w: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Hans"/>
              </w:rPr>
              <w:t>+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激活</w:t>
            </w:r>
          </w:p>
        </w:tc>
        <w:tc>
          <w:tcPr>
            <w:tcW w:w="26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激活</w:t>
            </w:r>
            <w:ins w:id="0" w:author="风过之痕" w:date="2022-11-03T10:13:40Z">
              <w:r>
                <w:rPr>
                  <w:rFonts w:hint="eastAsia" w:ascii="宋体" w:hAnsi="宋体" w:eastAsia="宋体" w:cs="宋体"/>
                  <w:b w:val="0"/>
                  <w:bCs/>
                  <w:sz w:val="21"/>
                  <w:szCs w:val="21"/>
                  <w:vertAlign w:val="baseline"/>
                  <w:lang w:val="en-US" w:eastAsia="zh-Hans"/>
                </w:rPr>
                <w:t>、</w:t>
              </w:r>
            </w:ins>
            <w:ins w:id="1" w:author="风过之痕" w:date="2022-11-03T10:13:43Z">
              <w:r>
                <w:rPr>
                  <w:rFonts w:hint="eastAsia" w:ascii="宋体" w:hAnsi="宋体" w:eastAsia="宋体" w:cs="宋体"/>
                  <w:b w:val="0"/>
                  <w:bCs/>
                  <w:sz w:val="21"/>
                  <w:szCs w:val="21"/>
                  <w:vertAlign w:val="baseline"/>
                  <w:lang w:val="en-US" w:eastAsia="zh-Hans"/>
                </w:rPr>
                <w:t>首刷</w:t>
              </w:r>
            </w:ins>
          </w:p>
        </w:tc>
        <w:tc>
          <w:tcPr>
            <w:tcW w:w="47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订单达标一级通知，订单达标二级通知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7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核卡</w:t>
            </w:r>
            <w: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Hans"/>
              </w:rPr>
              <w:t>+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首刷</w:t>
            </w:r>
          </w:p>
        </w:tc>
        <w:tc>
          <w:tcPr>
            <w:tcW w:w="26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首刷</w:t>
            </w:r>
          </w:p>
        </w:tc>
        <w:tc>
          <w:tcPr>
            <w:tcW w:w="47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订单达标一级通知，订单达标二级通知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7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激活</w:t>
            </w:r>
            <w: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Hans"/>
              </w:rPr>
              <w:t>+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首刷</w:t>
            </w:r>
          </w:p>
        </w:tc>
        <w:tc>
          <w:tcPr>
            <w:tcW w:w="26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激活</w:t>
            </w:r>
          </w:p>
        </w:tc>
        <w:tc>
          <w:tcPr>
            <w:tcW w:w="47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订单达标一级通知，订单接近达标（新户核卡）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7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激活</w:t>
            </w:r>
            <w: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Hans"/>
              </w:rPr>
              <w:t>+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首刷</w:t>
            </w:r>
          </w:p>
        </w:tc>
        <w:tc>
          <w:tcPr>
            <w:tcW w:w="26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首刷</w:t>
            </w:r>
          </w:p>
        </w:tc>
        <w:tc>
          <w:tcPr>
            <w:tcW w:w="47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订单达标一级通知，订单达标二级通知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以上内容均限制新户为是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等级提升通知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每月月初跑批完成后，有保护期的通知保护等级，无保护期的通知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级，可使用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[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新等级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]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来处理，为用户当前等级取高者。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六、等级初始化通知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逻辑：按照月度激励计划等级判断，当月数据已达到新的等级，高于当月已达到过的等级（包括第一次超过保护等级）时，发送模板消息至当前用户，X为新等级对应奖励比例，月初初始化后，等级为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的不发送该通知。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[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新等级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]</w:t>
      </w:r>
      <w:r>
        <w:rPr>
          <w:rFonts w:hint="eastAsia"/>
          <w:sz w:val="21"/>
          <w:szCs w:val="21"/>
          <w:lang w:val="en-US" w:eastAsia="zh-Hans"/>
        </w:rPr>
        <w:t>取L</w:t>
      </w:r>
      <w:r>
        <w:rPr>
          <w:rFonts w:hint="default"/>
          <w:sz w:val="21"/>
          <w:szCs w:val="21"/>
          <w:lang w:eastAsia="zh-Hans"/>
        </w:rPr>
        <w:t>1-</w:t>
      </w:r>
      <w:r>
        <w:rPr>
          <w:rFonts w:hint="eastAsia"/>
          <w:sz w:val="21"/>
          <w:szCs w:val="21"/>
          <w:lang w:val="en-US" w:eastAsia="zh-Hans"/>
        </w:rPr>
        <w:t>L</w:t>
      </w:r>
      <w:r>
        <w:rPr>
          <w:rFonts w:hint="default"/>
          <w:sz w:val="21"/>
          <w:szCs w:val="21"/>
          <w:lang w:eastAsia="zh-Hans"/>
        </w:rPr>
        <w:t>7</w:t>
      </w:r>
      <w:r>
        <w:rPr>
          <w:rFonts w:hint="eastAsia"/>
          <w:sz w:val="21"/>
          <w:szCs w:val="21"/>
          <w:lang w:val="en-US" w:eastAsia="zh-Hans"/>
        </w:rPr>
        <w:t>实际等级，业绩产生的等级与保护等级都存在时，取高的等级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eastAsia="zh-Hans"/>
        </w:rPr>
        <w:t>[</w:t>
      </w:r>
      <w:r>
        <w:rPr>
          <w:rFonts w:hint="eastAsia"/>
          <w:sz w:val="21"/>
          <w:szCs w:val="21"/>
          <w:lang w:val="en-US" w:eastAsia="zh-Hans"/>
        </w:rPr>
        <w:t>奖励比例</w:t>
      </w:r>
      <w:r>
        <w:rPr>
          <w:rFonts w:hint="default"/>
          <w:sz w:val="21"/>
          <w:szCs w:val="21"/>
          <w:lang w:eastAsia="zh-Hans"/>
        </w:rPr>
        <w:t>]</w:t>
      </w:r>
      <w:r>
        <w:rPr>
          <w:rFonts w:hint="eastAsia"/>
          <w:sz w:val="21"/>
          <w:szCs w:val="21"/>
          <w:lang w:val="en-US" w:eastAsia="zh-Hans"/>
        </w:rPr>
        <w:t>取新等级对应的月度激励计划奖励比例值，如：</w:t>
      </w:r>
      <w:r>
        <w:rPr>
          <w:rFonts w:hint="default"/>
          <w:sz w:val="21"/>
          <w:szCs w:val="21"/>
          <w:lang w:eastAsia="zh-Hans"/>
        </w:rPr>
        <w:t>1%</w:t>
      </w:r>
      <w:r>
        <w:rPr>
          <w:rFonts w:hint="eastAsia"/>
          <w:sz w:val="21"/>
          <w:szCs w:val="21"/>
          <w:lang w:eastAsia="zh-Hans"/>
        </w:rPr>
        <w:t>，</w:t>
      </w:r>
      <w:r>
        <w:rPr>
          <w:rFonts w:hint="default"/>
          <w:sz w:val="21"/>
          <w:szCs w:val="21"/>
          <w:lang w:eastAsia="zh-Hans"/>
        </w:rPr>
        <w:t>8%</w:t>
      </w:r>
    </w:p>
    <w:p>
      <w:pPr>
        <w:numPr>
          <w:ilvl w:val="0"/>
          <w:numId w:val="0"/>
        </w:numPr>
        <w:tabs>
          <w:tab w:val="left" w:pos="1669"/>
        </w:tabs>
        <w:ind w:leftChars="0"/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4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消息跳转：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第一期功能，所有消息全部跳转至平台首页（区分渠道）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动态文字说明：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  <w:t>[用户注册成功时间]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：用户注册成功时间，精确到秒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  <w:t>[下级手机号]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注册成功用户的手机号，中四掩码，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133****3333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  <w:t>[申请人手机号]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订单中申请人的手机号，中四掩码，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133****3333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  <w:t>[结算标准]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达到的结算标准</w:t>
      </w:r>
      <w:ins w:id="2" w:author="风过之痕" w:date="2022-11-03T10:14:38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，</w:t>
        </w:r>
      </w:ins>
      <w:ins w:id="3" w:author="风过之痕" w:date="2022-11-03T10:14:39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在</w:t>
        </w:r>
      </w:ins>
      <w:ins w:id="4" w:author="风过之痕" w:date="2022-11-03T10:14:42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控台</w:t>
        </w:r>
      </w:ins>
      <w:ins w:id="5" w:author="风过之痕" w:date="2022-11-03T10:14:43Z">
        <w:r>
          <w:rPr>
            <w:rFonts w:hint="default" w:ascii="宋体" w:hAnsi="宋体" w:eastAsia="宋体" w:cs="宋体"/>
            <w:b w:val="0"/>
            <w:bCs/>
            <w:sz w:val="21"/>
            <w:szCs w:val="21"/>
            <w:lang w:eastAsia="zh-Hans"/>
          </w:rPr>
          <w:t>-</w:t>
        </w:r>
      </w:ins>
      <w:ins w:id="6" w:author="风过之痕" w:date="2022-11-03T10:14:46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银行结算规则</w:t>
        </w:r>
      </w:ins>
      <w:ins w:id="7" w:author="风过之痕" w:date="2022-11-03T10:14:51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中</w:t>
        </w:r>
      </w:ins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配置的展示名称，如核卡、激活、首刷、绑卡、交易、初审、终审、放款成功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  <w:t>[达标时间]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达到结算标准的时间，精确到秒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  <w:t>[产品名称]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订单中产品的名称，银行简称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/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贷款产品名称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  <w:t>[核卡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日期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  <w:t>]订单在系统中更新为审核通过的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日期，精确到日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  <w:t>[订单号]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客诉订单号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  <w:t>[等级刷新时间]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精确到秒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  <w:t>[新等级]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L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1-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L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7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  <w:t>[奖励比例]——等级对应的可获得月度激励计划奖励比例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，如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1%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Hans"/>
        </w:rPr>
        <w:t>，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2%</w:t>
      </w:r>
    </w:p>
    <w:p>
      <w:pPr>
        <w:numPr>
          <w:ilvl w:val="0"/>
          <w:numId w:val="0"/>
        </w:numPr>
        <w:rPr>
          <w:ins w:id="8" w:author="风过之痕" w:date="2022-11-03T17:59:27Z"/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  <w:t>[生效月份]——等级生效的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  <w:t>月，YYYYMM</w:t>
      </w:r>
    </w:p>
    <w:p>
      <w:pPr>
        <w:numPr>
          <w:ilvl w:val="0"/>
          <w:numId w:val="2"/>
          <w:ins w:id="10" w:author="风过之痕" w:date="2022-11-03T17:59:33Z"/>
        </w:numPr>
        <w:rPr>
          <w:ins w:id="11" w:author="风过之痕" w:date="2022-11-03T17:59:33Z"/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pPrChange w:id="9" w:author="风过之痕" w:date="2022-11-03T17:59:33Z">
          <w:pPr>
            <w:numPr>
              <w:ilvl w:val="0"/>
              <w:numId w:val="0"/>
            </w:numPr>
          </w:pPr>
        </w:pPrChange>
      </w:pPr>
      <w:ins w:id="12" w:author="风过之痕" w:date="2022-11-03T17:59:31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模板消息</w:t>
        </w:r>
      </w:ins>
      <w:ins w:id="13" w:author="风过之痕" w:date="2022-11-03T17:59:33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管理</w:t>
        </w:r>
      </w:ins>
    </w:p>
    <w:p>
      <w:pPr>
        <w:numPr>
          <w:ilvl w:val="-1"/>
          <w:numId w:val="0"/>
        </w:numPr>
        <w:rPr>
          <w:ins w:id="15" w:author="风过之痕" w:date="2022-11-03T17:59:43Z"/>
        </w:rPr>
        <w:pPrChange w:id="14" w:author="风过之痕" w:date="2022-11-03T17:59:38Z">
          <w:pPr>
            <w:numPr>
              <w:ilvl w:val="0"/>
              <w:numId w:val="0"/>
            </w:numPr>
          </w:pPr>
        </w:pPrChange>
      </w:pPr>
      <w:ins w:id="16" w:author="风过之痕" w:date="2022-11-03T17:59:38Z">
        <w:r>
          <w:rPr/>
          <w:drawing>
            <wp:inline distT="0" distB="0" distL="114300" distR="114300">
              <wp:extent cx="6851015" cy="2025650"/>
              <wp:effectExtent l="0" t="0" r="6985" b="6350"/>
              <wp:docPr id="3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1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1015" cy="2025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numPr>
          <w:ilvl w:val="-1"/>
          <w:numId w:val="0"/>
        </w:numPr>
        <w:rPr>
          <w:ins w:id="19" w:author="风过之痕" w:date="2022-11-03T18:00:34Z"/>
          <w:rFonts w:hint="eastAsia"/>
          <w:lang w:val="en-US" w:eastAsia="zh-Hans"/>
        </w:rPr>
        <w:pPrChange w:id="18" w:author="风过之痕" w:date="2022-11-03T17:59:38Z">
          <w:pPr>
            <w:numPr>
              <w:ilvl w:val="0"/>
              <w:numId w:val="0"/>
            </w:numPr>
          </w:pPr>
        </w:pPrChange>
      </w:pPr>
      <w:ins w:id="20" w:author="风过之痕" w:date="2022-11-03T18:00:38Z">
        <w:r>
          <w:rPr>
            <w:rFonts w:hint="eastAsia"/>
            <w:lang w:val="en-US" w:eastAsia="zh-Hans"/>
          </w:rPr>
          <w:t>二级菜单</w:t>
        </w:r>
      </w:ins>
      <w:ins w:id="21" w:author="风过之痕" w:date="2022-11-03T18:00:26Z">
        <w:r>
          <w:rPr>
            <w:rFonts w:hint="eastAsia"/>
            <w:lang w:val="en-US" w:eastAsia="zh-Hans"/>
          </w:rPr>
          <w:t>模板消息管理</w:t>
        </w:r>
      </w:ins>
      <w:ins w:id="22" w:author="风过之痕" w:date="2022-11-03T18:00:27Z">
        <w:r>
          <w:rPr>
            <w:rFonts w:hint="eastAsia"/>
            <w:lang w:val="en-US" w:eastAsia="zh-Hans"/>
          </w:rPr>
          <w:t>移动</w:t>
        </w:r>
      </w:ins>
      <w:ins w:id="23" w:author="风过之痕" w:date="2022-11-03T18:00:29Z">
        <w:r>
          <w:rPr>
            <w:rFonts w:hint="eastAsia"/>
            <w:lang w:val="en-US" w:eastAsia="zh-Hans"/>
          </w:rPr>
          <w:t>至</w:t>
        </w:r>
      </w:ins>
      <w:ins w:id="24" w:author="风过之痕" w:date="2022-11-03T18:00:32Z">
        <w:r>
          <w:rPr>
            <w:rFonts w:hint="eastAsia"/>
            <w:lang w:val="en-US" w:eastAsia="zh-Hans"/>
          </w:rPr>
          <w:t>一级菜单</w:t>
        </w:r>
      </w:ins>
      <w:ins w:id="25" w:author="风过之痕" w:date="2022-11-03T18:00:32Z">
        <w:r>
          <w:rPr>
            <w:rFonts w:hint="default"/>
            <w:lang w:eastAsia="zh-Hans"/>
          </w:rPr>
          <w:t>-</w:t>
        </w:r>
      </w:ins>
      <w:ins w:id="26" w:author="风过之痕" w:date="2022-11-03T18:00:33Z">
        <w:r>
          <w:rPr>
            <w:rFonts w:hint="eastAsia"/>
            <w:lang w:val="en-US" w:eastAsia="zh-Hans"/>
          </w:rPr>
          <w:t>消息管理</w:t>
        </w:r>
      </w:ins>
    </w:p>
    <w:p>
      <w:pPr>
        <w:numPr>
          <w:ilvl w:val="-1"/>
          <w:numId w:val="0"/>
        </w:numPr>
        <w:ind w:firstLine="720"/>
        <w:rPr>
          <w:ins w:id="28" w:author="风过之痕" w:date="2022-11-03T18:00:46Z"/>
          <w:rFonts w:hint="eastAsia"/>
          <w:lang w:val="en-US" w:eastAsia="zh-Hans"/>
        </w:rPr>
        <w:pPrChange w:id="27" w:author="风过之痕" w:date="2022-11-03T18:01:41Z">
          <w:pPr>
            <w:numPr>
              <w:ilvl w:val="0"/>
              <w:numId w:val="0"/>
            </w:numPr>
          </w:pPr>
        </w:pPrChange>
      </w:pPr>
      <w:ins w:id="29" w:author="风过之痕" w:date="2022-11-03T18:00:42Z">
        <w:r>
          <w:rPr>
            <w:rFonts w:hint="eastAsia"/>
            <w:lang w:val="en-US" w:eastAsia="zh-Hans"/>
          </w:rPr>
          <w:t>模板消息管理</w:t>
        </w:r>
      </w:ins>
      <w:ins w:id="30" w:author="风过之痕" w:date="2022-11-03T18:00:43Z">
        <w:r>
          <w:rPr>
            <w:rFonts w:hint="eastAsia"/>
            <w:lang w:val="en-US" w:eastAsia="zh-Hans"/>
          </w:rPr>
          <w:t>增加三个</w:t>
        </w:r>
      </w:ins>
      <w:ins w:id="31" w:author="风过之痕" w:date="2022-11-03T18:00:45Z">
        <w:r>
          <w:rPr>
            <w:rFonts w:hint="eastAsia"/>
            <w:lang w:val="en-US" w:eastAsia="zh-Hans"/>
          </w:rPr>
          <w:t>查询条件</w:t>
        </w:r>
      </w:ins>
    </w:p>
    <w:p>
      <w:pPr>
        <w:numPr>
          <w:ilvl w:val="0"/>
          <w:numId w:val="7"/>
          <w:ins w:id="33" w:author="风过之痕" w:date="2022-11-03T18:01:09Z"/>
        </w:numPr>
        <w:rPr>
          <w:ins w:id="34" w:author="风过之痕" w:date="2022-11-03T18:01:09Z"/>
          <w:rFonts w:hint="eastAsia"/>
          <w:lang w:val="en-US" w:eastAsia="zh-Hans"/>
        </w:rPr>
        <w:pPrChange w:id="32" w:author="风过之痕" w:date="2022-11-03T18:01:09Z">
          <w:pPr>
            <w:numPr>
              <w:ilvl w:val="0"/>
              <w:numId w:val="0"/>
            </w:numPr>
          </w:pPr>
        </w:pPrChange>
      </w:pPr>
      <w:ins w:id="35" w:author="风过之痕" w:date="2022-11-03T18:00:51Z">
        <w:r>
          <w:rPr>
            <w:rFonts w:hint="eastAsia"/>
            <w:lang w:val="en-US" w:eastAsia="zh-Hans"/>
          </w:rPr>
          <w:t>消息类型：</w:t>
        </w:r>
      </w:ins>
      <w:ins w:id="36" w:author="风过之痕" w:date="2022-11-03T18:00:53Z">
        <w:r>
          <w:rPr>
            <w:rFonts w:hint="eastAsia"/>
            <w:lang w:val="en-US" w:eastAsia="zh-Hans"/>
          </w:rPr>
          <w:t>枚举值</w:t>
        </w:r>
      </w:ins>
      <w:ins w:id="37" w:author="风过之痕" w:date="2022-11-03T18:00:55Z">
        <w:r>
          <w:rPr>
            <w:rFonts w:hint="eastAsia"/>
            <w:lang w:val="en-US" w:eastAsia="zh-Hans"/>
          </w:rPr>
          <w:t>：</w:t>
        </w:r>
      </w:ins>
      <w:ins w:id="38" w:author="风过之痕" w:date="2022-11-03T18:01:08Z">
        <w:r>
          <w:rPr>
            <w:rFonts w:hint="eastAsia"/>
            <w:lang w:val="en-US" w:eastAsia="zh-Hans"/>
          </w:rPr>
          <w:t>新直属成员通知，新订单通知，订单达标一级通知，订单达标二级通知，订单接近达标（新户核卡）通知，等级提升通知，等级初始化通知</w:t>
        </w:r>
      </w:ins>
    </w:p>
    <w:p>
      <w:pPr>
        <w:numPr>
          <w:ilvl w:val="0"/>
          <w:numId w:val="7"/>
          <w:ins w:id="40" w:author="风过之痕" w:date="2022-11-03T18:01:09Z"/>
        </w:numPr>
        <w:rPr>
          <w:ins w:id="41" w:author="风过之痕" w:date="2022-11-03T18:01:16Z"/>
          <w:rFonts w:hint="default"/>
          <w:lang w:val="en-US" w:eastAsia="zh-Hans"/>
        </w:rPr>
        <w:pPrChange w:id="39" w:author="风过之痕" w:date="2022-11-03T18:01:09Z">
          <w:pPr>
            <w:numPr>
              <w:ilvl w:val="0"/>
              <w:numId w:val="0"/>
            </w:numPr>
          </w:pPr>
        </w:pPrChange>
      </w:pPr>
      <w:ins w:id="42" w:author="风过之痕" w:date="2022-11-03T18:01:14Z">
        <w:r>
          <w:rPr>
            <w:rFonts w:hint="eastAsia"/>
            <w:lang w:val="en-US" w:eastAsia="zh-Hans"/>
          </w:rPr>
          <w:t>渠道名称</w:t>
        </w:r>
      </w:ins>
      <w:ins w:id="43" w:author="风过之痕" w:date="2022-11-03T18:01:15Z">
        <w:r>
          <w:rPr>
            <w:rFonts w:hint="eastAsia"/>
            <w:lang w:val="en-US" w:eastAsia="zh-Hans"/>
          </w:rPr>
          <w:t>：</w:t>
        </w:r>
      </w:ins>
    </w:p>
    <w:p>
      <w:pPr>
        <w:numPr>
          <w:ilvl w:val="0"/>
          <w:numId w:val="7"/>
          <w:ins w:id="45" w:author="风过之痕" w:date="2022-11-03T18:01:09Z"/>
        </w:numPr>
        <w:rPr>
          <w:ins w:id="46" w:author="风过之痕" w:date="2022-11-03T18:01:55Z"/>
          <w:rFonts w:hint="default"/>
          <w:lang w:val="en-US" w:eastAsia="zh-Hans"/>
        </w:rPr>
        <w:pPrChange w:id="44" w:author="风过之痕" w:date="2022-11-03T18:01:09Z">
          <w:pPr>
            <w:numPr>
              <w:ilvl w:val="0"/>
              <w:numId w:val="0"/>
            </w:numPr>
          </w:pPr>
        </w:pPrChange>
      </w:pPr>
      <w:ins w:id="47" w:author="风过之痕" w:date="2022-11-03T18:01:19Z">
        <w:r>
          <w:rPr>
            <w:rFonts w:hint="eastAsia"/>
            <w:lang w:val="en-US" w:eastAsia="zh-Hans"/>
          </w:rPr>
          <w:t>接收方</w:t>
        </w:r>
      </w:ins>
      <w:ins w:id="48" w:author="风过之痕" w:date="2022-11-03T18:01:20Z">
        <w:r>
          <w:rPr>
            <w:rFonts w:hint="eastAsia"/>
            <w:lang w:val="en-US" w:eastAsia="zh-Hans"/>
          </w:rPr>
          <w:t>类型</w:t>
        </w:r>
      </w:ins>
      <w:ins w:id="49" w:author="风过之痕" w:date="2022-11-03T18:01:23Z">
        <w:r>
          <w:rPr>
            <w:rFonts w:hint="eastAsia"/>
            <w:lang w:val="en-US" w:eastAsia="zh-Hans"/>
          </w:rPr>
          <w:t>：</w:t>
        </w:r>
      </w:ins>
      <w:ins w:id="50" w:author="风过之痕" w:date="2022-11-03T18:01:24Z">
        <w:r>
          <w:rPr>
            <w:rFonts w:hint="eastAsia"/>
            <w:lang w:val="en-US" w:eastAsia="zh-Hans"/>
          </w:rPr>
          <w:t>枚举值</w:t>
        </w:r>
      </w:ins>
      <w:ins w:id="51" w:author="风过之痕" w:date="2022-11-03T18:01:26Z">
        <w:r>
          <w:rPr>
            <w:rFonts w:hint="eastAsia"/>
            <w:lang w:val="en-US" w:eastAsia="zh-Hans"/>
          </w:rPr>
          <w:t>：</w:t>
        </w:r>
      </w:ins>
      <w:ins w:id="52" w:author="风过之痕" w:date="2022-11-03T18:01:27Z">
        <w:r>
          <w:rPr>
            <w:rFonts w:hint="eastAsia"/>
            <w:lang w:val="en-US" w:eastAsia="zh-Hans"/>
          </w:rPr>
          <w:t>办卡人、</w:t>
        </w:r>
      </w:ins>
      <w:ins w:id="53" w:author="风过之痕" w:date="2022-11-03T18:01:28Z">
        <w:r>
          <w:rPr>
            <w:rFonts w:hint="eastAsia"/>
            <w:lang w:val="en-US" w:eastAsia="zh-Hans"/>
          </w:rPr>
          <w:t>业务员</w:t>
        </w:r>
      </w:ins>
    </w:p>
    <w:p>
      <w:pPr>
        <w:numPr>
          <w:ilvl w:val="0"/>
          <w:numId w:val="7"/>
          <w:ins w:id="55" w:author="风过之痕" w:date="2022-11-03T18:01:09Z"/>
        </w:numPr>
        <w:rPr>
          <w:ins w:id="56" w:author="风过之痕" w:date="2022-11-03T18:01:29Z"/>
          <w:rFonts w:hint="default"/>
          <w:lang w:val="en-US" w:eastAsia="zh-Hans"/>
        </w:rPr>
        <w:pPrChange w:id="54" w:author="风过之痕" w:date="2022-11-03T18:01:09Z">
          <w:pPr>
            <w:numPr>
              <w:ilvl w:val="0"/>
              <w:numId w:val="0"/>
            </w:numPr>
          </w:pPr>
        </w:pPrChange>
      </w:pPr>
      <w:ins w:id="57" w:author="风过之痕" w:date="2022-11-03T18:01:57Z">
        <w:r>
          <w:rPr>
            <w:rFonts w:hint="eastAsia"/>
            <w:lang w:val="en-US" w:eastAsia="zh-Hans"/>
          </w:rPr>
          <w:t>查询条件</w:t>
        </w:r>
      </w:ins>
      <w:ins w:id="58" w:author="风过之痕" w:date="2022-11-03T18:01:59Z">
        <w:r>
          <w:rPr>
            <w:rFonts w:hint="eastAsia"/>
            <w:lang w:val="en-US" w:eastAsia="zh-Hans"/>
          </w:rPr>
          <w:t>必选项</w:t>
        </w:r>
      </w:ins>
      <w:ins w:id="59" w:author="风过之痕" w:date="2022-11-03T18:02:01Z">
        <w:r>
          <w:rPr>
            <w:rFonts w:hint="eastAsia"/>
            <w:lang w:val="en-US" w:eastAsia="zh-Hans"/>
          </w:rPr>
          <w:t>改为</w:t>
        </w:r>
      </w:ins>
      <w:ins w:id="60" w:author="风过之痕" w:date="2022-11-03T18:02:03Z">
        <w:r>
          <w:rPr>
            <w:rFonts w:hint="eastAsia"/>
            <w:lang w:val="en-US" w:eastAsia="zh-Hans"/>
          </w:rPr>
          <w:t>发送状态</w:t>
        </w:r>
      </w:ins>
      <w:ins w:id="61" w:author="风过之痕" w:date="2022-11-03T18:02:04Z">
        <w:r>
          <w:rPr>
            <w:rFonts w:hint="eastAsia"/>
            <w:lang w:val="en-US" w:eastAsia="zh-Hans"/>
          </w:rPr>
          <w:t>，</w:t>
        </w:r>
      </w:ins>
      <w:ins w:id="62" w:author="风过之痕" w:date="2022-11-03T18:02:05Z">
        <w:r>
          <w:rPr>
            <w:rFonts w:hint="eastAsia"/>
            <w:lang w:val="en-US" w:eastAsia="zh-Hans"/>
          </w:rPr>
          <w:t>不再</w:t>
        </w:r>
      </w:ins>
      <w:ins w:id="63" w:author="风过之痕" w:date="2022-11-03T18:02:06Z">
        <w:r>
          <w:rPr>
            <w:rFonts w:hint="eastAsia"/>
            <w:lang w:val="en-US" w:eastAsia="zh-Hans"/>
          </w:rPr>
          <w:t>使用</w:t>
        </w:r>
      </w:ins>
      <w:ins w:id="64" w:author="风过之痕" w:date="2022-11-03T18:02:09Z">
        <w:r>
          <w:rPr>
            <w:rFonts w:hint="eastAsia"/>
            <w:lang w:val="en-US" w:eastAsia="zh-Hans"/>
          </w:rPr>
          <w:t>筛选类型</w:t>
        </w:r>
      </w:ins>
      <w:ins w:id="65" w:author="风过之痕" w:date="2022-11-03T18:02:11Z">
        <w:r>
          <w:rPr>
            <w:rFonts w:hint="eastAsia"/>
            <w:lang w:val="en-US" w:eastAsia="zh-Hans"/>
          </w:rPr>
          <w:t>，</w:t>
        </w:r>
      </w:ins>
      <w:ins w:id="66" w:author="风过之痕" w:date="2022-11-03T18:02:12Z">
        <w:r>
          <w:rPr>
            <w:rFonts w:hint="eastAsia"/>
            <w:lang w:val="en-US" w:eastAsia="zh-Hans"/>
          </w:rPr>
          <w:t>筛选类型</w:t>
        </w:r>
      </w:ins>
      <w:ins w:id="67" w:author="风过之痕" w:date="2022-11-03T18:02:15Z">
        <w:r>
          <w:rPr>
            <w:rFonts w:hint="eastAsia"/>
            <w:lang w:val="en-US" w:eastAsia="zh-Hans"/>
          </w:rPr>
          <w:t>不再必选</w:t>
        </w:r>
      </w:ins>
    </w:p>
    <w:p>
      <w:pPr>
        <w:numPr>
          <w:ilvl w:val="-1"/>
          <w:numId w:val="0"/>
        </w:numPr>
        <w:ind w:firstLine="720"/>
        <w:rPr>
          <w:ins w:id="69" w:author="风过之痕" w:date="2022-11-03T18:02:17Z"/>
          <w:rFonts w:hint="eastAsia"/>
          <w:lang w:val="en-US" w:eastAsia="zh-Hans"/>
        </w:rPr>
        <w:pPrChange w:id="68" w:author="风过之痕" w:date="2022-11-03T18:01:43Z">
          <w:pPr>
            <w:numPr>
              <w:ilvl w:val="0"/>
              <w:numId w:val="0"/>
            </w:numPr>
          </w:pPr>
        </w:pPrChange>
      </w:pPr>
      <w:ins w:id="70" w:author="风过之痕" w:date="2022-11-03T18:01:48Z">
        <w:r>
          <w:rPr>
            <w:rFonts w:hint="eastAsia"/>
            <w:lang w:val="en-US" w:eastAsia="zh-Hans"/>
          </w:rPr>
          <w:t>查询结果、</w:t>
        </w:r>
      </w:ins>
      <w:ins w:id="71" w:author="风过之痕" w:date="2022-11-03T18:01:49Z">
        <w:r>
          <w:rPr>
            <w:rFonts w:hint="eastAsia"/>
            <w:lang w:val="en-US" w:eastAsia="zh-Hans"/>
          </w:rPr>
          <w:t>导出</w:t>
        </w:r>
      </w:ins>
      <w:ins w:id="72" w:author="风过之痕" w:date="2022-11-03T18:01:50Z">
        <w:r>
          <w:rPr>
            <w:rFonts w:hint="eastAsia"/>
            <w:lang w:val="en-US" w:eastAsia="zh-Hans"/>
          </w:rPr>
          <w:t>增加</w:t>
        </w:r>
      </w:ins>
      <w:ins w:id="73" w:author="风过之痕" w:date="2022-11-03T18:01:51Z">
        <w:r>
          <w:rPr>
            <w:rFonts w:hint="eastAsia"/>
            <w:lang w:val="en-US" w:eastAsia="zh-Hans"/>
          </w:rPr>
          <w:t>三个</w:t>
        </w:r>
      </w:ins>
      <w:ins w:id="74" w:author="风过之痕" w:date="2022-11-03T18:01:52Z">
        <w:r>
          <w:rPr>
            <w:rFonts w:hint="eastAsia"/>
            <w:lang w:val="en-US" w:eastAsia="zh-Hans"/>
          </w:rPr>
          <w:t>字段</w:t>
        </w:r>
      </w:ins>
    </w:p>
    <w:p>
      <w:pPr>
        <w:numPr>
          <w:ilvl w:val="0"/>
          <w:numId w:val="8"/>
          <w:ins w:id="76" w:author="风过之痕" w:date="2022-11-03T18:02:45Z"/>
        </w:numPr>
        <w:ind w:firstLine="0"/>
        <w:rPr>
          <w:ins w:id="77" w:author="风过之痕" w:date="2022-11-03T18:02:45Z"/>
          <w:rFonts w:hint="eastAsia"/>
          <w:lang w:val="en-US" w:eastAsia="zh-Hans"/>
        </w:rPr>
        <w:pPrChange w:id="75" w:author="风过之痕" w:date="2022-11-03T18:02:45Z">
          <w:pPr>
            <w:numPr>
              <w:ilvl w:val="0"/>
              <w:numId w:val="0"/>
            </w:numPr>
          </w:pPr>
        </w:pPrChange>
      </w:pPr>
      <w:ins w:id="78" w:author="风过之痕" w:date="2022-11-03T18:02:29Z">
        <w:r>
          <w:rPr>
            <w:rFonts w:hint="eastAsia"/>
            <w:lang w:val="en-US" w:eastAsia="zh-Hans"/>
          </w:rPr>
          <w:t>在客户</w:t>
        </w:r>
      </w:ins>
      <w:ins w:id="79" w:author="风过之痕" w:date="2022-11-03T18:02:30Z">
        <w:r>
          <w:rPr>
            <w:rFonts w:hint="eastAsia"/>
            <w:lang w:val="en-US" w:eastAsia="zh-Hans"/>
          </w:rPr>
          <w:t>ID</w:t>
        </w:r>
      </w:ins>
      <w:ins w:id="80" w:author="风过之痕" w:date="2022-11-03T18:02:31Z">
        <w:r>
          <w:rPr>
            <w:rFonts w:hint="eastAsia"/>
            <w:lang w:val="en-US" w:eastAsia="zh-Hans"/>
          </w:rPr>
          <w:t>后</w:t>
        </w:r>
      </w:ins>
      <w:ins w:id="81" w:author="风过之痕" w:date="2022-11-03T18:02:34Z">
        <w:r>
          <w:rPr>
            <w:rFonts w:hint="eastAsia"/>
            <w:lang w:val="en-US" w:eastAsia="zh-Hans"/>
          </w:rPr>
          <w:t>增加</w:t>
        </w:r>
      </w:ins>
      <w:ins w:id="82" w:author="风过之痕" w:date="2022-11-03T18:02:36Z">
        <w:r>
          <w:rPr>
            <w:rFonts w:hint="eastAsia"/>
            <w:lang w:val="en-US" w:eastAsia="zh-Hans"/>
          </w:rPr>
          <w:t>接收方</w:t>
        </w:r>
      </w:ins>
      <w:ins w:id="83" w:author="风过之痕" w:date="2022-11-03T18:02:37Z">
        <w:r>
          <w:rPr>
            <w:rFonts w:hint="eastAsia"/>
            <w:lang w:val="en-US" w:eastAsia="zh-Hans"/>
          </w:rPr>
          <w:t>类型</w:t>
        </w:r>
      </w:ins>
      <w:ins w:id="84" w:author="风过之痕" w:date="2022-11-03T18:02:38Z">
        <w:r>
          <w:rPr>
            <w:rFonts w:hint="eastAsia"/>
            <w:lang w:val="en-US" w:eastAsia="zh-Hans"/>
          </w:rPr>
          <w:t>、</w:t>
        </w:r>
      </w:ins>
      <w:ins w:id="85" w:author="风过之痕" w:date="2022-11-03T18:02:40Z">
        <w:r>
          <w:rPr>
            <w:rFonts w:hint="eastAsia"/>
            <w:lang w:val="en-US" w:eastAsia="zh-Hans"/>
          </w:rPr>
          <w:t>所属渠道、</w:t>
        </w:r>
      </w:ins>
      <w:ins w:id="86" w:author="风过之痕" w:date="2022-11-03T18:02:43Z">
        <w:r>
          <w:rPr>
            <w:rFonts w:hint="eastAsia"/>
            <w:lang w:val="en-US" w:eastAsia="zh-Hans"/>
          </w:rPr>
          <w:t>消息类型</w:t>
        </w:r>
      </w:ins>
      <w:ins w:id="87" w:author="风过之痕" w:date="2022-11-03T18:02:44Z">
        <w:r>
          <w:rPr>
            <w:rFonts w:hint="eastAsia"/>
            <w:lang w:val="en-US" w:eastAsia="zh-Hans"/>
          </w:rPr>
          <w:t>字段</w:t>
        </w:r>
      </w:ins>
    </w:p>
    <w:p>
      <w:pPr>
        <w:numPr>
          <w:ilvl w:val="0"/>
          <w:numId w:val="8"/>
          <w:ins w:id="89" w:author="风过之痕" w:date="2022-11-03T18:02:45Z"/>
        </w:numPr>
        <w:ind w:firstLine="0"/>
        <w:rPr>
          <w:ins w:id="90" w:author="风过之痕" w:date="2022-11-03T18:03:00Z"/>
          <w:rFonts w:hint="default"/>
          <w:lang w:val="en-US" w:eastAsia="zh-Hans"/>
        </w:rPr>
        <w:pPrChange w:id="88" w:author="风过之痕" w:date="2022-11-03T18:02:45Z">
          <w:pPr>
            <w:numPr>
              <w:ilvl w:val="0"/>
              <w:numId w:val="0"/>
            </w:numPr>
          </w:pPr>
        </w:pPrChange>
      </w:pPr>
      <w:ins w:id="91" w:author="风过之痕" w:date="2022-11-03T18:02:50Z">
        <w:r>
          <w:rPr>
            <w:rFonts w:hint="eastAsia"/>
            <w:lang w:val="en-US" w:eastAsia="zh-Hans"/>
          </w:rPr>
          <w:t>客户ID</w:t>
        </w:r>
      </w:ins>
      <w:ins w:id="92" w:author="风过之痕" w:date="2022-11-03T18:02:51Z">
        <w:r>
          <w:rPr>
            <w:rFonts w:hint="eastAsia"/>
            <w:lang w:val="en-US" w:eastAsia="zh-Hans"/>
          </w:rPr>
          <w:t>修改为</w:t>
        </w:r>
      </w:ins>
      <w:ins w:id="93" w:author="风过之痕" w:date="2022-11-03T18:02:53Z">
        <w:r>
          <w:rPr>
            <w:rFonts w:hint="eastAsia"/>
            <w:lang w:val="en-US" w:eastAsia="zh-Hans"/>
          </w:rPr>
          <w:t>用户</w:t>
        </w:r>
      </w:ins>
      <w:ins w:id="94" w:author="风过之痕" w:date="2022-11-03T18:02:55Z">
        <w:r>
          <w:rPr>
            <w:rFonts w:hint="eastAsia"/>
            <w:lang w:val="en-US" w:eastAsia="zh-Hans"/>
          </w:rPr>
          <w:t>编码</w:t>
        </w:r>
      </w:ins>
      <w:ins w:id="95" w:author="风过之痕" w:date="2022-11-03T18:02:59Z">
        <w:r>
          <w:rPr>
            <w:rFonts w:hint="eastAsia"/>
            <w:lang w:val="en-US" w:eastAsia="zh-Hans"/>
          </w:rPr>
          <w:t>：</w:t>
        </w:r>
      </w:ins>
    </w:p>
    <w:p>
      <w:pPr>
        <w:numPr>
          <w:ilvl w:val="1"/>
          <w:numId w:val="8"/>
          <w:ins w:id="97" w:author="风过之痕" w:date="2022-11-03T18:03:00Z"/>
        </w:numPr>
        <w:ind w:left="840" w:hanging="420"/>
        <w:rPr>
          <w:ins w:id="98" w:author="风过之痕" w:date="2022-11-03T18:03:06Z"/>
          <w:rFonts w:hint="default"/>
          <w:lang w:val="en-US" w:eastAsia="zh-Hans"/>
        </w:rPr>
        <w:pPrChange w:id="96" w:author="风过之痕" w:date="2022-11-03T18:03:00Z">
          <w:pPr>
            <w:numPr>
              <w:ilvl w:val="0"/>
              <w:numId w:val="0"/>
            </w:numPr>
          </w:pPr>
        </w:pPrChange>
      </w:pPr>
      <w:ins w:id="99" w:author="风过之痕" w:date="2022-11-03T18:03:01Z">
        <w:r>
          <w:rPr>
            <w:rFonts w:hint="eastAsia"/>
            <w:lang w:val="en-US" w:eastAsia="zh-Hans"/>
          </w:rPr>
          <w:t>办卡人</w:t>
        </w:r>
      </w:ins>
      <w:ins w:id="100" w:author="风过之痕" w:date="2022-11-03T18:03:03Z">
        <w:r>
          <w:rPr>
            <w:rFonts w:hint="eastAsia"/>
            <w:lang w:val="en-US" w:eastAsia="zh-Hans"/>
          </w:rPr>
          <w:t>继续使用</w:t>
        </w:r>
      </w:ins>
      <w:ins w:id="101" w:author="风过之痕" w:date="2022-11-03T18:03:04Z">
        <w:r>
          <w:rPr>
            <w:rFonts w:hint="eastAsia"/>
            <w:lang w:val="en-US" w:eastAsia="zh-Hans"/>
          </w:rPr>
          <w:t>客户</w:t>
        </w:r>
      </w:ins>
      <w:ins w:id="102" w:author="风过之痕" w:date="2022-11-03T18:03:05Z">
        <w:r>
          <w:rPr>
            <w:rFonts w:hint="eastAsia"/>
            <w:lang w:val="en-US" w:eastAsia="zh-Hans"/>
          </w:rPr>
          <w:t>ID</w:t>
        </w:r>
      </w:ins>
    </w:p>
    <w:p>
      <w:pPr>
        <w:numPr>
          <w:ilvl w:val="1"/>
          <w:numId w:val="8"/>
          <w:ins w:id="104" w:author="风过之痕" w:date="2022-11-03T18:03:00Z"/>
        </w:numPr>
        <w:ind w:left="840" w:hanging="420"/>
        <w:rPr>
          <w:rFonts w:hint="default"/>
          <w:lang w:val="en-US" w:eastAsia="zh-Hans"/>
        </w:rPr>
        <w:pPrChange w:id="103" w:author="风过之痕" w:date="2022-11-03T18:03:00Z">
          <w:pPr>
            <w:numPr>
              <w:ilvl w:val="0"/>
              <w:numId w:val="0"/>
            </w:numPr>
          </w:pPr>
        </w:pPrChange>
      </w:pPr>
      <w:ins w:id="105" w:author="风过之痕" w:date="2022-11-03T18:03:08Z">
        <w:r>
          <w:rPr>
            <w:rFonts w:hint="eastAsia"/>
            <w:lang w:val="en-US" w:eastAsia="zh-Hans"/>
          </w:rPr>
          <w:t>业务员</w:t>
        </w:r>
      </w:ins>
      <w:ins w:id="106" w:author="风过之痕" w:date="2022-11-03T18:03:09Z">
        <w:r>
          <w:rPr>
            <w:rFonts w:hint="eastAsia"/>
            <w:lang w:val="en-US" w:eastAsia="zh-Hans"/>
          </w:rPr>
          <w:t>使用</w:t>
        </w:r>
      </w:ins>
      <w:ins w:id="107" w:author="风过之痕" w:date="2022-11-03T18:03:10Z">
        <w:r>
          <w:rPr>
            <w:rFonts w:hint="eastAsia"/>
            <w:lang w:val="en-US" w:eastAsia="zh-Hans"/>
          </w:rPr>
          <w:t>合作方</w:t>
        </w:r>
      </w:ins>
      <w:ins w:id="108" w:author="风过之痕" w:date="2022-11-03T18:03:11Z">
        <w:r>
          <w:rPr>
            <w:rFonts w:hint="eastAsia"/>
            <w:lang w:val="en-US" w:eastAsia="zh-Hans"/>
          </w:rPr>
          <w:t>编号</w:t>
        </w:r>
      </w:ins>
      <w:bookmarkStart w:id="0" w:name="_GoBack"/>
      <w:bookmarkEnd w:id="0"/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1"/>
          </w:pPr>
        </w:p>
      </w:tc>
    </w:tr>
    <w:t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2214" w:type="pct"/>
        </w:tcPr>
        <w:p>
          <w:pPr>
            <w:pStyle w:val="11"/>
          </w:pPr>
        </w:p>
      </w:tc>
    </w:tr>
  </w:tbl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</w:tblPrEx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4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7299D4"/>
    <w:multiLevelType w:val="singleLevel"/>
    <w:tmpl w:val="B37299D4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DDAF5C27"/>
    <w:multiLevelType w:val="multilevel"/>
    <w:tmpl w:val="DDAF5C2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6BE5641"/>
    <w:multiLevelType w:val="singleLevel"/>
    <w:tmpl w:val="F6BE5641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abstractNum w:abstractNumId="3">
    <w:nsid w:val="FDECF67B"/>
    <w:multiLevelType w:val="singleLevel"/>
    <w:tmpl w:val="FDECF67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EFE5769"/>
    <w:multiLevelType w:val="singleLevel"/>
    <w:tmpl w:val="FEFE5769"/>
    <w:lvl w:ilvl="0" w:tentative="0">
      <w:start w:val="5"/>
      <w:numFmt w:val="decimal"/>
      <w:suff w:val="nothing"/>
      <w:lvlText w:val="（%1）"/>
      <w:lvlJc w:val="left"/>
    </w:lvl>
  </w:abstractNum>
  <w:abstractNum w:abstractNumId="5">
    <w:nsid w:val="37DBD919"/>
    <w:multiLevelType w:val="multilevel"/>
    <w:tmpl w:val="37DBD919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86B65CA"/>
    <w:multiLevelType w:val="multilevel"/>
    <w:tmpl w:val="786B65CA"/>
    <w:lvl w:ilvl="0" w:tentative="0">
      <w:start w:val="1"/>
      <w:numFmt w:val="decimal"/>
      <w:pStyle w:val="22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3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4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5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abstractNum w:abstractNumId="7">
    <w:nsid w:val="7FAC9086"/>
    <w:multiLevelType w:val="singleLevel"/>
    <w:tmpl w:val="7FAC9086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风过之痕">
    <w15:presenceInfo w15:providerId="WPS Office" w15:userId="42361517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trackRevisions w:val="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xOTJhZGVkMzI1OTBjY2FkYTNmNmY4NDMxMzlhZGQ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227B3DFE"/>
    <w:rsid w:val="2BD7597D"/>
    <w:rsid w:val="2BF707EC"/>
    <w:rsid w:val="2FF7145A"/>
    <w:rsid w:val="32FFA7C7"/>
    <w:rsid w:val="35563374"/>
    <w:rsid w:val="36DA1DB0"/>
    <w:rsid w:val="3D3FE157"/>
    <w:rsid w:val="3EBE39D2"/>
    <w:rsid w:val="3EDF1828"/>
    <w:rsid w:val="3FB77B42"/>
    <w:rsid w:val="4EF21CF8"/>
    <w:rsid w:val="56DE9DE9"/>
    <w:rsid w:val="577FFFA6"/>
    <w:rsid w:val="5BE733F0"/>
    <w:rsid w:val="5D772F9E"/>
    <w:rsid w:val="5DBB8C98"/>
    <w:rsid w:val="64040FFF"/>
    <w:rsid w:val="68B7F5B1"/>
    <w:rsid w:val="6DE8ECF5"/>
    <w:rsid w:val="6E61A2CC"/>
    <w:rsid w:val="6FDD3F33"/>
    <w:rsid w:val="6FEA09A4"/>
    <w:rsid w:val="6FFEACBF"/>
    <w:rsid w:val="71D53541"/>
    <w:rsid w:val="756FDA52"/>
    <w:rsid w:val="75FED2AB"/>
    <w:rsid w:val="77DF8907"/>
    <w:rsid w:val="797FDA64"/>
    <w:rsid w:val="7BFF9F92"/>
    <w:rsid w:val="7CF740B5"/>
    <w:rsid w:val="7D54AC7F"/>
    <w:rsid w:val="7D7B4F03"/>
    <w:rsid w:val="7DF5DB6F"/>
    <w:rsid w:val="7EA76626"/>
    <w:rsid w:val="7F6EAB4C"/>
    <w:rsid w:val="7FA0939E"/>
    <w:rsid w:val="86F7B8E4"/>
    <w:rsid w:val="8EEA9FED"/>
    <w:rsid w:val="8FFABDB8"/>
    <w:rsid w:val="97FB2544"/>
    <w:rsid w:val="9F9F4049"/>
    <w:rsid w:val="9FDE7AE6"/>
    <w:rsid w:val="9FFF0798"/>
    <w:rsid w:val="AFCF22B5"/>
    <w:rsid w:val="BDF0537F"/>
    <w:rsid w:val="BDFD510E"/>
    <w:rsid w:val="BFF2884A"/>
    <w:rsid w:val="CEEEB420"/>
    <w:rsid w:val="DBBF6681"/>
    <w:rsid w:val="DBBFC11A"/>
    <w:rsid w:val="DBFF08C1"/>
    <w:rsid w:val="DCEFF83E"/>
    <w:rsid w:val="DEC724C0"/>
    <w:rsid w:val="DF5BA3D8"/>
    <w:rsid w:val="DFBF532D"/>
    <w:rsid w:val="E49A7684"/>
    <w:rsid w:val="E6573DB3"/>
    <w:rsid w:val="E7FF68E5"/>
    <w:rsid w:val="EFDA785B"/>
    <w:rsid w:val="F7DFFABA"/>
    <w:rsid w:val="FB77CD13"/>
    <w:rsid w:val="FB9C9EE1"/>
    <w:rsid w:val="FDFFE825"/>
    <w:rsid w:val="FE795AC3"/>
    <w:rsid w:val="FEDFB448"/>
    <w:rsid w:val="FFAE0C27"/>
    <w:rsid w:val="FFFD6E5A"/>
    <w:rsid w:val="FFFFD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1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9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7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qFormat/>
    <w:uiPriority w:val="99"/>
    <w:rPr>
      <w:color w:val="0000FF"/>
      <w:u w:val="single"/>
    </w:rPr>
  </w:style>
  <w:style w:type="paragraph" w:customStyle="1" w:styleId="21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2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7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8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Balloon Text Char"/>
    <w:basedOn w:val="19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30">
    <w:name w:val="AxureTableStyle"/>
    <w:basedOn w:val="17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1">
    <w:name w:val="Heading 4 Char"/>
    <w:basedOn w:val="19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2">
    <w:name w:val="Heading 5 Char"/>
    <w:basedOn w:val="19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3">
    <w:name w:val="AxureImageParagraph"/>
    <w:basedOn w:val="1"/>
    <w:qFormat/>
    <w:uiPriority w:val="0"/>
    <w:pPr>
      <w:jc w:val="center"/>
    </w:pPr>
  </w:style>
  <w:style w:type="paragraph" w:styleId="34">
    <w:name w:val="No Spacing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5">
    <w:name w:val="No Spacing Char"/>
    <w:basedOn w:val="19"/>
    <w:link w:val="34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6">
    <w:name w:val="Header Char"/>
    <w:basedOn w:val="19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Footer Char"/>
    <w:basedOn w:val="19"/>
    <w:link w:val="11"/>
    <w:qFormat/>
    <w:uiPriority w:val="99"/>
    <w:rPr>
      <w:rFonts w:ascii="Arial" w:hAnsi="Arial" w:cs="Arial"/>
      <w:sz w:val="18"/>
      <w:szCs w:val="24"/>
    </w:rPr>
  </w:style>
  <w:style w:type="character" w:styleId="38">
    <w:name w:val="Placeholder Text"/>
    <w:basedOn w:val="19"/>
    <w:semiHidden/>
    <w:qFormat/>
    <w:uiPriority w:val="99"/>
    <w:rPr>
      <w:color w:val="808080"/>
    </w:rPr>
  </w:style>
  <w:style w:type="paragraph" w:customStyle="1" w:styleId="39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0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1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2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3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4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5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6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7">
    <w:name w:val="Axure表格样式"/>
    <w:basedOn w:val="17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34</Pages>
  <Words>4381</Words>
  <Characters>4598</Characters>
  <Lines>4</Lines>
  <Paragraphs>1</Paragraphs>
  <TotalTime>3</TotalTime>
  <ScaleCrop>false</ScaleCrop>
  <LinksUpToDate>false</LinksUpToDate>
  <CharactersWithSpaces>5168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2010-09-17T21:47:00Z</dcterms:created>
  <dc:creator>[Your Name]</dc:creator>
  <cp:lastModifiedBy>风过之痕</cp:lastModifiedBy>
  <cp:lastPrinted>2010-09-17T00:33:00Z</cp:lastPrinted>
  <dcterms:modified xsi:type="dcterms:W3CDTF">2022-11-03T18:03:18Z</dcterms:modified>
  <dc:title>The Documentation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A602B5A6E655DFD86BFF5F638964ADF1</vt:lpwstr>
  </property>
</Properties>
</file>