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展业版个转企签约提示需求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需求背景：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部分大团队收益较大，希望自行开票，对公结算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需求内容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展业版H5，每次从菜单进入页面后，查询用户信息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若用户类型为企业，且签约状态为初始化、失败则弹窗提示用户进入签约，签约的链接地址由拓客saas返回，进入的h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可进行安心签在线签约。</w:t>
      </w:r>
    </w:p>
    <w:p>
      <w:pPr>
        <w:numPr>
          <w:ilvl w:val="0"/>
          <w:numId w:val="0"/>
        </w:numPr>
        <w:ind w:leftChars="0"/>
        <w:rPr>
          <w:ins w:id="0" w:author="风过之痕" w:date="2022-12-12T16:08:32Z"/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提示文案：为保障您的权益，须完成签约后方可继续展业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ins w:id="1" w:author="风过之痕" w:date="2022-12-12T16:08:34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该</w:t>
        </w:r>
      </w:ins>
      <w:ins w:id="2" w:author="风过之痕" w:date="2022-12-12T16:08:36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弹窗</w:t>
        </w:r>
      </w:ins>
      <w:ins w:id="3" w:author="风过之痕" w:date="2022-12-12T16:08:49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优先级</w:t>
        </w:r>
      </w:ins>
      <w:ins w:id="4" w:author="风过之痕" w:date="2022-12-12T16:08:50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低于</w:t>
        </w:r>
      </w:ins>
      <w:ins w:id="5" w:author="风过之痕" w:date="2022-12-12T16:08:51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实名认证</w:t>
        </w:r>
      </w:ins>
      <w:ins w:id="6" w:author="风过之痕" w:date="2022-12-12T16:08:52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，</w:t>
        </w:r>
      </w:ins>
      <w:ins w:id="7" w:author="风过之痕" w:date="2022-12-12T16:08:54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在</w:t>
        </w:r>
      </w:ins>
      <w:ins w:id="8" w:author="风过之痕" w:date="2022-12-12T16:08:56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有冲突</w:t>
        </w:r>
      </w:ins>
      <w:ins w:id="9" w:author="风过之痕" w:date="2022-12-12T16:08:57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时，</w:t>
        </w:r>
      </w:ins>
      <w:ins w:id="10" w:author="风过之痕" w:date="2022-12-12T16:08:58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先</w:t>
        </w:r>
      </w:ins>
      <w:ins w:id="11" w:author="风过之痕" w:date="2022-12-12T16:08:59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提示用户</w:t>
        </w:r>
      </w:ins>
      <w:ins w:id="12" w:author="风过之痕" w:date="2022-12-12T16:09:00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进行</w:t>
        </w:r>
      </w:ins>
      <w:ins w:id="13" w:author="风过之痕" w:date="2022-12-12T16:09:02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实名认证</w:t>
        </w:r>
      </w:ins>
      <w:ins w:id="14" w:author="风过之痕" w:date="2022-12-12T16:09:05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。</w:t>
        </w:r>
      </w:ins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353185" cy="2922905"/>
            <wp:effectExtent l="0" t="0" r="1841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点击提现时，用户类型为企业，且签约状态是审核中的，toast提示用户：签约正在审核中，请等待签约完成后再进行提现；签约状态是签约成功的允许进入提现页面；用户类型为个人的，允许进入提现页面。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1520825" cy="33191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2FFD"/>
    <w:multiLevelType w:val="multilevel"/>
    <w:tmpl w:val="FF7F2F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风过之痕">
    <w15:presenceInfo w15:providerId="WPS Office" w15:userId="4236151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9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trackRevisions w:val="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1DBC8B63"/>
    <w:rsid w:val="227B3DFE"/>
    <w:rsid w:val="2BD7597D"/>
    <w:rsid w:val="2BF707EC"/>
    <w:rsid w:val="2FF7145A"/>
    <w:rsid w:val="32FFA7C7"/>
    <w:rsid w:val="35563374"/>
    <w:rsid w:val="36DA1DB0"/>
    <w:rsid w:val="3D3FE157"/>
    <w:rsid w:val="3EBE39D2"/>
    <w:rsid w:val="3EDF1828"/>
    <w:rsid w:val="3FB77B42"/>
    <w:rsid w:val="3FDC72BE"/>
    <w:rsid w:val="3FFFCBA3"/>
    <w:rsid w:val="4EF21CF8"/>
    <w:rsid w:val="56DE9DE9"/>
    <w:rsid w:val="577FFFA6"/>
    <w:rsid w:val="5BE733F0"/>
    <w:rsid w:val="5D772F9E"/>
    <w:rsid w:val="5DBB8C98"/>
    <w:rsid w:val="64040FFF"/>
    <w:rsid w:val="68B7F5B1"/>
    <w:rsid w:val="6DE8ECF5"/>
    <w:rsid w:val="6E61A2CC"/>
    <w:rsid w:val="6FEA09A4"/>
    <w:rsid w:val="6FFEACBF"/>
    <w:rsid w:val="71D53541"/>
    <w:rsid w:val="756FDA52"/>
    <w:rsid w:val="75BBE094"/>
    <w:rsid w:val="75FED2AB"/>
    <w:rsid w:val="77DF8907"/>
    <w:rsid w:val="797FDA64"/>
    <w:rsid w:val="7BFF745B"/>
    <w:rsid w:val="7BFF9F92"/>
    <w:rsid w:val="7CF740B5"/>
    <w:rsid w:val="7CFFEB97"/>
    <w:rsid w:val="7D54AC7F"/>
    <w:rsid w:val="7D7B4F03"/>
    <w:rsid w:val="7DF5DB6F"/>
    <w:rsid w:val="7EA76626"/>
    <w:rsid w:val="7F6EAB4C"/>
    <w:rsid w:val="7FA0939E"/>
    <w:rsid w:val="86F7B8E4"/>
    <w:rsid w:val="8EEA9FED"/>
    <w:rsid w:val="8FFABDB8"/>
    <w:rsid w:val="97FB2544"/>
    <w:rsid w:val="9F9F4049"/>
    <w:rsid w:val="9FDE7AE6"/>
    <w:rsid w:val="9FFF0798"/>
    <w:rsid w:val="AFCF22B5"/>
    <w:rsid w:val="BDF0537F"/>
    <w:rsid w:val="BDFD510E"/>
    <w:rsid w:val="BFF2884A"/>
    <w:rsid w:val="CEEEB420"/>
    <w:rsid w:val="DBBF6681"/>
    <w:rsid w:val="DBBFC11A"/>
    <w:rsid w:val="DBFF08C1"/>
    <w:rsid w:val="DCEFF83E"/>
    <w:rsid w:val="DEC724C0"/>
    <w:rsid w:val="DEFD70FC"/>
    <w:rsid w:val="DF5BA3D8"/>
    <w:rsid w:val="DFBF532D"/>
    <w:rsid w:val="E49A7684"/>
    <w:rsid w:val="E6573DB3"/>
    <w:rsid w:val="E7FF68E5"/>
    <w:rsid w:val="EF71EF27"/>
    <w:rsid w:val="EFDA785B"/>
    <w:rsid w:val="F2FF3B66"/>
    <w:rsid w:val="F7DFFABA"/>
    <w:rsid w:val="FB77CD13"/>
    <w:rsid w:val="FB9C9EE1"/>
    <w:rsid w:val="FCD8876C"/>
    <w:rsid w:val="FDFFE825"/>
    <w:rsid w:val="FE795AC3"/>
    <w:rsid w:val="FEDFB448"/>
    <w:rsid w:val="FFAE0C27"/>
    <w:rsid w:val="FFE22E87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2</TotalTime>
  <ScaleCrop>false</ScaleCrop>
  <LinksUpToDate>false</LinksUpToDate>
  <CharactersWithSpaces>5168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2010-09-20T05:47:00Z</dcterms:created>
  <dc:creator>[Your Name]</dc:creator>
  <cp:lastModifiedBy>风过之痕</cp:lastModifiedBy>
  <cp:lastPrinted>2010-09-19T08:33:00Z</cp:lastPrinted>
  <dcterms:modified xsi:type="dcterms:W3CDTF">2022-12-12T16:09:45Z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A602B5A6E655DFD86BFF5F638964ADF1</vt:lpwstr>
  </property>
</Properties>
</file>